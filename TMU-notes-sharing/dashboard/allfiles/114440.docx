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871" w:rsidRPr="00513497" w:rsidRDefault="00666871" w:rsidP="00666871">
      <w:pPr>
        <w:rPr>
          <w:rFonts w:ascii="Arial" w:eastAsia="PT Serif" w:hAnsi="Arial" w:cs="Arial"/>
          <w:b/>
          <w:color w:val="01857B"/>
        </w:rPr>
      </w:pPr>
      <w:r w:rsidRPr="00513497">
        <w:rPr>
          <w:rFonts w:ascii="Arial" w:eastAsia="PT Serif" w:hAnsi="Arial" w:cs="Arial"/>
          <w:b/>
          <w:color w:val="01857B"/>
        </w:rPr>
        <w:t>Introduction to Android :</w:t>
      </w:r>
    </w:p>
    <w:p w:rsidR="00666871" w:rsidRPr="00513497" w:rsidRDefault="00666871" w:rsidP="00666871">
      <w:pPr>
        <w:pStyle w:val="NormalWeb"/>
        <w:shd w:val="clear" w:color="auto" w:fill="FFFFFF"/>
        <w:spacing w:before="120" w:beforeAutospacing="0" w:after="120" w:afterAutospacing="0"/>
        <w:rPr>
          <w:rFonts w:ascii="Arial" w:hAnsi="Arial" w:cs="Arial"/>
          <w:sz w:val="22"/>
          <w:szCs w:val="22"/>
        </w:rPr>
      </w:pPr>
      <w:r w:rsidRPr="00513497">
        <w:rPr>
          <w:rFonts w:ascii="Arial" w:hAnsi="Arial" w:cs="Arial"/>
          <w:sz w:val="22"/>
          <w:szCs w:val="22"/>
        </w:rPr>
        <w:t>Android is a </w:t>
      </w:r>
      <w:hyperlink r:id="rId7" w:tooltip="Mobile operating system" w:history="1">
        <w:r w:rsidRPr="00513497">
          <w:rPr>
            <w:rFonts w:ascii="Arial" w:hAnsi="Arial" w:cs="Arial"/>
            <w:sz w:val="22"/>
            <w:szCs w:val="22"/>
          </w:rPr>
          <w:t>mobile operating system</w:t>
        </w:r>
      </w:hyperlink>
      <w:r w:rsidRPr="00513497">
        <w:rPr>
          <w:rFonts w:ascii="Arial" w:hAnsi="Arial" w:cs="Arial"/>
          <w:sz w:val="22"/>
          <w:szCs w:val="22"/>
        </w:rPr>
        <w:t> based on a modified version of the </w:t>
      </w:r>
      <w:hyperlink r:id="rId8" w:tooltip="Linux kernel" w:history="1">
        <w:r w:rsidRPr="00513497">
          <w:rPr>
            <w:rFonts w:ascii="Arial" w:hAnsi="Arial" w:cs="Arial"/>
            <w:sz w:val="22"/>
            <w:szCs w:val="22"/>
          </w:rPr>
          <w:t>Linux kernel</w:t>
        </w:r>
      </w:hyperlink>
      <w:r w:rsidRPr="00513497">
        <w:rPr>
          <w:rFonts w:ascii="Arial" w:hAnsi="Arial" w:cs="Arial"/>
          <w:sz w:val="22"/>
          <w:szCs w:val="22"/>
        </w:rPr>
        <w:t> and other </w:t>
      </w:r>
      <w:hyperlink r:id="rId9" w:tooltip="Open-source software" w:history="1">
        <w:r w:rsidRPr="00513497">
          <w:rPr>
            <w:rFonts w:ascii="Arial" w:hAnsi="Arial" w:cs="Arial"/>
            <w:sz w:val="22"/>
            <w:szCs w:val="22"/>
          </w:rPr>
          <w:t>open source</w:t>
        </w:r>
      </w:hyperlink>
      <w:r w:rsidRPr="00513497">
        <w:rPr>
          <w:rFonts w:ascii="Arial" w:hAnsi="Arial" w:cs="Arial"/>
          <w:sz w:val="22"/>
          <w:szCs w:val="22"/>
        </w:rPr>
        <w:t> software, designed primarily for </w:t>
      </w:r>
      <w:hyperlink r:id="rId10" w:tooltip="Touchscreen" w:history="1">
        <w:r w:rsidR="00D82C3D" w:rsidRPr="00513497">
          <w:rPr>
            <w:rFonts w:ascii="Arial" w:hAnsi="Arial" w:cs="Arial"/>
            <w:sz w:val="22"/>
            <w:szCs w:val="22"/>
          </w:rPr>
          <w:t>touch screen</w:t>
        </w:r>
      </w:hyperlink>
      <w:r w:rsidRPr="00513497">
        <w:rPr>
          <w:rFonts w:ascii="Arial" w:hAnsi="Arial" w:cs="Arial"/>
          <w:sz w:val="22"/>
          <w:szCs w:val="22"/>
        </w:rPr>
        <w:t> mobile devices such as </w:t>
      </w:r>
      <w:hyperlink r:id="rId11" w:tooltip="Smartphone" w:history="1">
        <w:r w:rsidR="00D82C3D" w:rsidRPr="00513497">
          <w:rPr>
            <w:rFonts w:ascii="Arial" w:hAnsi="Arial" w:cs="Arial"/>
            <w:sz w:val="22"/>
            <w:szCs w:val="22"/>
          </w:rPr>
          <w:t>smart phones</w:t>
        </w:r>
      </w:hyperlink>
      <w:r w:rsidRPr="00513497">
        <w:rPr>
          <w:rFonts w:ascii="Arial" w:hAnsi="Arial" w:cs="Arial"/>
          <w:sz w:val="22"/>
          <w:szCs w:val="22"/>
        </w:rPr>
        <w:t> and </w:t>
      </w:r>
      <w:hyperlink r:id="rId12" w:tooltip="Tablet computer" w:history="1">
        <w:r w:rsidRPr="00513497">
          <w:rPr>
            <w:rFonts w:ascii="Arial" w:hAnsi="Arial" w:cs="Arial"/>
            <w:sz w:val="22"/>
            <w:szCs w:val="22"/>
          </w:rPr>
          <w:t>tablets</w:t>
        </w:r>
      </w:hyperlink>
      <w:r w:rsidRPr="00513497">
        <w:rPr>
          <w:rFonts w:ascii="Arial" w:hAnsi="Arial" w:cs="Arial"/>
          <w:sz w:val="22"/>
          <w:szCs w:val="22"/>
        </w:rPr>
        <w:t>. Android is developed by a consortium of developers known as the </w:t>
      </w:r>
      <w:hyperlink r:id="rId13" w:tooltip="Open Handset Alliance" w:history="1">
        <w:r w:rsidRPr="00513497">
          <w:rPr>
            <w:rFonts w:ascii="Arial" w:hAnsi="Arial" w:cs="Arial"/>
            <w:sz w:val="22"/>
            <w:szCs w:val="22"/>
          </w:rPr>
          <w:t>Open Handset Alliance</w:t>
        </w:r>
      </w:hyperlink>
      <w:r w:rsidRPr="00513497">
        <w:rPr>
          <w:rFonts w:ascii="Arial" w:hAnsi="Arial" w:cs="Arial"/>
          <w:sz w:val="22"/>
          <w:szCs w:val="22"/>
        </w:rPr>
        <w:t>, with the main contributor and commercial marketer being </w:t>
      </w:r>
      <w:hyperlink r:id="rId14" w:tooltip="Google" w:history="1">
        <w:r w:rsidRPr="00513497">
          <w:rPr>
            <w:rFonts w:ascii="Arial" w:hAnsi="Arial" w:cs="Arial"/>
            <w:sz w:val="22"/>
            <w:szCs w:val="22"/>
          </w:rPr>
          <w:t>Google</w:t>
        </w:r>
      </w:hyperlink>
      <w:r w:rsidRPr="00513497">
        <w:rPr>
          <w:rFonts w:ascii="Arial" w:hAnsi="Arial" w:cs="Arial"/>
          <w:sz w:val="22"/>
          <w:szCs w:val="22"/>
        </w:rPr>
        <w:t xml:space="preserve">. </w:t>
      </w:r>
    </w:p>
    <w:p w:rsidR="00666871" w:rsidRPr="00513497" w:rsidRDefault="00666871" w:rsidP="00666871">
      <w:pPr>
        <w:pStyle w:val="NormalWeb"/>
        <w:shd w:val="clear" w:color="auto" w:fill="FFFFFF"/>
        <w:spacing w:before="120" w:beforeAutospacing="0" w:after="120" w:afterAutospacing="0"/>
        <w:rPr>
          <w:rFonts w:ascii="Arial" w:hAnsi="Arial" w:cs="Arial"/>
          <w:sz w:val="22"/>
          <w:szCs w:val="22"/>
        </w:rPr>
      </w:pPr>
      <w:r w:rsidRPr="00513497">
        <w:rPr>
          <w:rFonts w:ascii="Arial" w:hAnsi="Arial" w:cs="Arial"/>
          <w:sz w:val="22"/>
          <w:szCs w:val="22"/>
        </w:rPr>
        <w:t>Initially developed by Android Inc., which Google bought in 2005, Android was unveiled in 2007, with the </w:t>
      </w:r>
      <w:hyperlink r:id="rId15" w:tooltip="HTC Dream" w:history="1">
        <w:r w:rsidRPr="00513497">
          <w:rPr>
            <w:rFonts w:ascii="Arial" w:hAnsi="Arial" w:cs="Arial"/>
            <w:sz w:val="22"/>
            <w:szCs w:val="22"/>
          </w:rPr>
          <w:t>first commercial Android device</w:t>
        </w:r>
      </w:hyperlink>
      <w:r w:rsidRPr="00513497">
        <w:rPr>
          <w:rFonts w:ascii="Arial" w:hAnsi="Arial" w:cs="Arial"/>
          <w:sz w:val="22"/>
          <w:szCs w:val="22"/>
        </w:rPr>
        <w:t> launched in September 2008. The current stable version is </w:t>
      </w:r>
      <w:hyperlink r:id="rId16" w:tooltip="Android 10" w:history="1">
        <w:r w:rsidRPr="00513497">
          <w:rPr>
            <w:rFonts w:ascii="Arial" w:hAnsi="Arial" w:cs="Arial"/>
            <w:sz w:val="22"/>
            <w:szCs w:val="22"/>
          </w:rPr>
          <w:t>Android 10</w:t>
        </w:r>
      </w:hyperlink>
      <w:r w:rsidRPr="00513497">
        <w:rPr>
          <w:rFonts w:ascii="Arial" w:hAnsi="Arial" w:cs="Arial"/>
          <w:sz w:val="22"/>
          <w:szCs w:val="22"/>
        </w:rPr>
        <w:t>, released on September 3, 2019. The core Android source code is known as Android Open Source Project (AOSP), which is primarily licensed under the </w:t>
      </w:r>
      <w:hyperlink r:id="rId17" w:tooltip="Apache License" w:history="1">
        <w:r w:rsidRPr="00513497">
          <w:rPr>
            <w:rFonts w:ascii="Arial" w:hAnsi="Arial" w:cs="Arial"/>
            <w:sz w:val="22"/>
            <w:szCs w:val="22"/>
          </w:rPr>
          <w:t>Apache License</w:t>
        </w:r>
      </w:hyperlink>
      <w:r w:rsidRPr="00513497">
        <w:rPr>
          <w:rFonts w:ascii="Arial" w:hAnsi="Arial" w:cs="Arial"/>
          <w:sz w:val="22"/>
          <w:szCs w:val="22"/>
        </w:rPr>
        <w:t>. This has allowed variants of Android to be developed on a range of other electronics, such as </w:t>
      </w:r>
      <w:hyperlink r:id="rId18" w:tooltip="Video game console" w:history="1">
        <w:r w:rsidRPr="00513497">
          <w:rPr>
            <w:rFonts w:ascii="Arial" w:hAnsi="Arial" w:cs="Arial"/>
            <w:sz w:val="22"/>
            <w:szCs w:val="22"/>
          </w:rPr>
          <w:t>game consoles</w:t>
        </w:r>
      </w:hyperlink>
      <w:r w:rsidRPr="00513497">
        <w:rPr>
          <w:rFonts w:ascii="Arial" w:hAnsi="Arial" w:cs="Arial"/>
          <w:sz w:val="22"/>
          <w:szCs w:val="22"/>
        </w:rPr>
        <w:t>, </w:t>
      </w:r>
      <w:hyperlink r:id="rId19" w:tooltip="Digital camera" w:history="1">
        <w:r w:rsidRPr="00513497">
          <w:rPr>
            <w:rFonts w:ascii="Arial" w:hAnsi="Arial" w:cs="Arial"/>
            <w:sz w:val="22"/>
            <w:szCs w:val="22"/>
          </w:rPr>
          <w:t>digital cameras</w:t>
        </w:r>
      </w:hyperlink>
      <w:r w:rsidRPr="00513497">
        <w:rPr>
          <w:rFonts w:ascii="Arial" w:hAnsi="Arial" w:cs="Arial"/>
          <w:sz w:val="22"/>
          <w:szCs w:val="22"/>
        </w:rPr>
        <w:t>, </w:t>
      </w:r>
      <w:hyperlink r:id="rId20" w:tooltip="Personal computer" w:history="1">
        <w:r w:rsidRPr="00513497">
          <w:rPr>
            <w:rFonts w:ascii="Arial" w:hAnsi="Arial" w:cs="Arial"/>
            <w:sz w:val="22"/>
            <w:szCs w:val="22"/>
          </w:rPr>
          <w:t>PCs</w:t>
        </w:r>
      </w:hyperlink>
      <w:r w:rsidRPr="00513497">
        <w:rPr>
          <w:rFonts w:ascii="Arial" w:hAnsi="Arial" w:cs="Arial"/>
          <w:sz w:val="22"/>
          <w:szCs w:val="22"/>
        </w:rPr>
        <w:t> and others, each with a specialized user interface. Some well known derivatives include </w:t>
      </w:r>
      <w:hyperlink r:id="rId21" w:tooltip="Android TV" w:history="1">
        <w:r w:rsidRPr="00513497">
          <w:rPr>
            <w:rFonts w:ascii="Arial" w:hAnsi="Arial" w:cs="Arial"/>
            <w:sz w:val="22"/>
            <w:szCs w:val="22"/>
          </w:rPr>
          <w:t>Android TV</w:t>
        </w:r>
      </w:hyperlink>
      <w:r w:rsidRPr="00513497">
        <w:rPr>
          <w:rFonts w:ascii="Arial" w:hAnsi="Arial" w:cs="Arial"/>
          <w:sz w:val="22"/>
          <w:szCs w:val="22"/>
        </w:rPr>
        <w:t> for televisions and </w:t>
      </w:r>
      <w:hyperlink r:id="rId22" w:tooltip="Wear OS" w:history="1">
        <w:r w:rsidRPr="00513497">
          <w:rPr>
            <w:rFonts w:ascii="Arial" w:hAnsi="Arial" w:cs="Arial"/>
            <w:sz w:val="22"/>
            <w:szCs w:val="22"/>
          </w:rPr>
          <w:t>Wear OS</w:t>
        </w:r>
      </w:hyperlink>
      <w:r w:rsidRPr="00513497">
        <w:rPr>
          <w:rFonts w:ascii="Arial" w:hAnsi="Arial" w:cs="Arial"/>
          <w:sz w:val="22"/>
          <w:szCs w:val="22"/>
        </w:rPr>
        <w:t xml:space="preserve"> for </w:t>
      </w:r>
      <w:r w:rsidR="003C2F9A" w:rsidRPr="00513497">
        <w:rPr>
          <w:rFonts w:ascii="Arial" w:hAnsi="Arial" w:cs="Arial"/>
          <w:sz w:val="22"/>
          <w:szCs w:val="22"/>
        </w:rPr>
        <w:t>wearable’s</w:t>
      </w:r>
      <w:r w:rsidRPr="00513497">
        <w:rPr>
          <w:rFonts w:ascii="Arial" w:hAnsi="Arial" w:cs="Arial"/>
          <w:sz w:val="22"/>
          <w:szCs w:val="22"/>
        </w:rPr>
        <w:t>, both developed by Google.</w:t>
      </w:r>
    </w:p>
    <w:p w:rsidR="00666871" w:rsidRPr="00513497" w:rsidRDefault="00666871" w:rsidP="00D82C3D">
      <w:pPr>
        <w:pStyle w:val="NormalWeb"/>
        <w:shd w:val="clear" w:color="auto" w:fill="FFFFFF"/>
        <w:spacing w:before="120" w:beforeAutospacing="0" w:after="120" w:afterAutospacing="0"/>
        <w:rPr>
          <w:rFonts w:ascii="Arial" w:hAnsi="Arial" w:cs="Arial"/>
          <w:sz w:val="22"/>
          <w:szCs w:val="22"/>
        </w:rPr>
      </w:pPr>
      <w:r w:rsidRPr="00513497">
        <w:rPr>
          <w:rFonts w:ascii="Arial" w:hAnsi="Arial" w:cs="Arial"/>
          <w:sz w:val="22"/>
          <w:szCs w:val="22"/>
        </w:rPr>
        <w:t>Android's source code has been used as the basis of different ecosystems, most notably that of Google which is associated with a suite of </w:t>
      </w:r>
      <w:hyperlink r:id="rId23" w:tooltip="Proprietary software" w:history="1">
        <w:r w:rsidRPr="00513497">
          <w:rPr>
            <w:rFonts w:ascii="Arial" w:hAnsi="Arial" w:cs="Arial"/>
            <w:sz w:val="22"/>
            <w:szCs w:val="22"/>
          </w:rPr>
          <w:t>proprietary software</w:t>
        </w:r>
      </w:hyperlink>
      <w:r w:rsidRPr="00513497">
        <w:rPr>
          <w:rFonts w:ascii="Arial" w:hAnsi="Arial" w:cs="Arial"/>
          <w:sz w:val="22"/>
          <w:szCs w:val="22"/>
        </w:rPr>
        <w:t> called </w:t>
      </w:r>
      <w:hyperlink r:id="rId24" w:tooltip="Google Mobile Services" w:history="1">
        <w:r w:rsidRPr="00513497">
          <w:rPr>
            <w:rFonts w:ascii="Arial" w:hAnsi="Arial" w:cs="Arial"/>
            <w:sz w:val="22"/>
            <w:szCs w:val="22"/>
          </w:rPr>
          <w:t>Google Mobile Services</w:t>
        </w:r>
      </w:hyperlink>
      <w:r w:rsidRPr="00513497">
        <w:rPr>
          <w:rFonts w:ascii="Arial" w:hAnsi="Arial" w:cs="Arial"/>
          <w:sz w:val="22"/>
          <w:szCs w:val="22"/>
        </w:rPr>
        <w:t> (GMS), that frequently comes pre-installed on said devices. This includes core apps such as </w:t>
      </w:r>
      <w:hyperlink r:id="rId25" w:tooltip="Gmail" w:history="1">
        <w:r w:rsidRPr="00513497">
          <w:rPr>
            <w:rFonts w:ascii="Arial" w:hAnsi="Arial" w:cs="Arial"/>
            <w:sz w:val="22"/>
            <w:szCs w:val="22"/>
          </w:rPr>
          <w:t>Gmail</w:t>
        </w:r>
      </w:hyperlink>
      <w:r w:rsidRPr="00513497">
        <w:rPr>
          <w:rFonts w:ascii="Arial" w:hAnsi="Arial" w:cs="Arial"/>
          <w:sz w:val="22"/>
          <w:szCs w:val="22"/>
        </w:rPr>
        <w:t>, the </w:t>
      </w:r>
      <w:hyperlink r:id="rId26" w:tooltip="Digital distribution" w:history="1">
        <w:r w:rsidRPr="00513497">
          <w:rPr>
            <w:rFonts w:ascii="Arial" w:hAnsi="Arial" w:cs="Arial"/>
            <w:sz w:val="22"/>
            <w:szCs w:val="22"/>
          </w:rPr>
          <w:t>digital distribution</w:t>
        </w:r>
      </w:hyperlink>
      <w:r w:rsidRPr="00513497">
        <w:rPr>
          <w:rFonts w:ascii="Arial" w:hAnsi="Arial" w:cs="Arial"/>
          <w:sz w:val="22"/>
          <w:szCs w:val="22"/>
        </w:rPr>
        <w:t> platform </w:t>
      </w:r>
      <w:hyperlink r:id="rId27" w:tooltip="Google Play" w:history="1">
        <w:r w:rsidRPr="00513497">
          <w:rPr>
            <w:rFonts w:ascii="Arial" w:hAnsi="Arial" w:cs="Arial"/>
            <w:sz w:val="22"/>
            <w:szCs w:val="22"/>
          </w:rPr>
          <w:t>Google Play</w:t>
        </w:r>
      </w:hyperlink>
      <w:r w:rsidRPr="00513497">
        <w:rPr>
          <w:rFonts w:ascii="Arial" w:hAnsi="Arial" w:cs="Arial"/>
          <w:sz w:val="22"/>
          <w:szCs w:val="22"/>
        </w:rPr>
        <w:t> and associated </w:t>
      </w:r>
      <w:hyperlink r:id="rId28" w:tooltip="Google Play Services" w:history="1">
        <w:r w:rsidRPr="00513497">
          <w:rPr>
            <w:rFonts w:ascii="Arial" w:hAnsi="Arial" w:cs="Arial"/>
            <w:sz w:val="22"/>
            <w:szCs w:val="22"/>
          </w:rPr>
          <w:t>Google Play Services</w:t>
        </w:r>
      </w:hyperlink>
      <w:r w:rsidRPr="00513497">
        <w:rPr>
          <w:rFonts w:ascii="Arial" w:hAnsi="Arial" w:cs="Arial"/>
          <w:sz w:val="22"/>
          <w:szCs w:val="22"/>
        </w:rPr>
        <w:t> development platform, and usually apps such as the </w:t>
      </w:r>
      <w:hyperlink r:id="rId29" w:tooltip="Google Chrome" w:history="1">
        <w:r w:rsidRPr="00513497">
          <w:rPr>
            <w:rFonts w:ascii="Arial" w:hAnsi="Arial" w:cs="Arial"/>
            <w:sz w:val="22"/>
            <w:szCs w:val="22"/>
          </w:rPr>
          <w:t>Google Chrome</w:t>
        </w:r>
      </w:hyperlink>
      <w:r w:rsidRPr="00513497">
        <w:rPr>
          <w:rFonts w:ascii="Arial" w:hAnsi="Arial" w:cs="Arial"/>
          <w:sz w:val="22"/>
          <w:szCs w:val="22"/>
        </w:rPr>
        <w:t> web browser. These apps are licensed by manufacturers of Android devices certified under standards imposed by Google. Other competing Android ecosystems include </w:t>
      </w:r>
      <w:hyperlink r:id="rId30" w:tooltip="Amazon.com" w:history="1">
        <w:r w:rsidRPr="00513497">
          <w:rPr>
            <w:rFonts w:ascii="Arial" w:hAnsi="Arial" w:cs="Arial"/>
            <w:sz w:val="22"/>
            <w:szCs w:val="22"/>
          </w:rPr>
          <w:t>Amazon.com</w:t>
        </w:r>
      </w:hyperlink>
      <w:r w:rsidRPr="00513497">
        <w:rPr>
          <w:rFonts w:ascii="Arial" w:hAnsi="Arial" w:cs="Arial"/>
          <w:sz w:val="22"/>
          <w:szCs w:val="22"/>
        </w:rPr>
        <w:t>'s </w:t>
      </w:r>
      <w:hyperlink r:id="rId31" w:tooltip="Fire OS" w:history="1">
        <w:r w:rsidRPr="00513497">
          <w:rPr>
            <w:rFonts w:ascii="Arial" w:hAnsi="Arial" w:cs="Arial"/>
            <w:sz w:val="22"/>
            <w:szCs w:val="22"/>
          </w:rPr>
          <w:t>Fire OS</w:t>
        </w:r>
      </w:hyperlink>
      <w:r w:rsidRPr="00513497">
        <w:rPr>
          <w:rFonts w:ascii="Arial" w:hAnsi="Arial" w:cs="Arial"/>
          <w:sz w:val="22"/>
          <w:szCs w:val="22"/>
        </w:rPr>
        <w:t>, or </w:t>
      </w:r>
      <w:hyperlink r:id="rId32" w:tooltip="LineageOS" w:history="1">
        <w:r w:rsidRPr="00513497">
          <w:rPr>
            <w:rFonts w:ascii="Arial" w:hAnsi="Arial" w:cs="Arial"/>
            <w:sz w:val="22"/>
            <w:szCs w:val="22"/>
          </w:rPr>
          <w:t>LineageOS</w:t>
        </w:r>
      </w:hyperlink>
      <w:r w:rsidRPr="00513497">
        <w:rPr>
          <w:rFonts w:ascii="Arial" w:hAnsi="Arial" w:cs="Arial"/>
          <w:sz w:val="22"/>
          <w:szCs w:val="22"/>
        </w:rPr>
        <w:t>. Software distribution is generally offered through proprietary </w:t>
      </w:r>
      <w:hyperlink r:id="rId33" w:tooltip="Application store" w:history="1">
        <w:r w:rsidRPr="00513497">
          <w:rPr>
            <w:rFonts w:ascii="Arial" w:hAnsi="Arial" w:cs="Arial"/>
            <w:sz w:val="22"/>
            <w:szCs w:val="22"/>
          </w:rPr>
          <w:t>application stores</w:t>
        </w:r>
      </w:hyperlink>
      <w:r w:rsidRPr="00513497">
        <w:rPr>
          <w:rFonts w:ascii="Arial" w:hAnsi="Arial" w:cs="Arial"/>
          <w:sz w:val="22"/>
          <w:szCs w:val="22"/>
        </w:rPr>
        <w:t> like </w:t>
      </w:r>
      <w:hyperlink r:id="rId34" w:tooltip="Google Play Store" w:history="1">
        <w:r w:rsidRPr="00513497">
          <w:rPr>
            <w:rFonts w:ascii="Arial" w:hAnsi="Arial" w:cs="Arial"/>
            <w:sz w:val="22"/>
            <w:szCs w:val="22"/>
          </w:rPr>
          <w:t>Google Play Store</w:t>
        </w:r>
      </w:hyperlink>
      <w:r w:rsidRPr="00513497">
        <w:rPr>
          <w:rFonts w:ascii="Arial" w:hAnsi="Arial" w:cs="Arial"/>
          <w:sz w:val="22"/>
          <w:szCs w:val="22"/>
        </w:rPr>
        <w:t> or </w:t>
      </w:r>
      <w:hyperlink r:id="rId35" w:tooltip="Samsung Galaxy Store" w:history="1">
        <w:r w:rsidRPr="00513497">
          <w:rPr>
            <w:rFonts w:ascii="Arial" w:hAnsi="Arial" w:cs="Arial"/>
            <w:sz w:val="22"/>
            <w:szCs w:val="22"/>
          </w:rPr>
          <w:t>Samsung Galaxy Store</w:t>
        </w:r>
      </w:hyperlink>
      <w:r w:rsidRPr="00513497">
        <w:rPr>
          <w:rFonts w:ascii="Arial" w:hAnsi="Arial" w:cs="Arial"/>
          <w:sz w:val="22"/>
          <w:szCs w:val="22"/>
        </w:rPr>
        <w:t>, or open source platforms like </w:t>
      </w:r>
      <w:hyperlink r:id="rId36" w:tooltip="Aptoide" w:history="1">
        <w:r w:rsidRPr="00513497">
          <w:rPr>
            <w:rFonts w:ascii="Arial" w:hAnsi="Arial" w:cs="Arial"/>
            <w:sz w:val="22"/>
            <w:szCs w:val="22"/>
          </w:rPr>
          <w:t>Aptoide</w:t>
        </w:r>
      </w:hyperlink>
      <w:r w:rsidRPr="00513497">
        <w:rPr>
          <w:rFonts w:ascii="Arial" w:hAnsi="Arial" w:cs="Arial"/>
          <w:sz w:val="22"/>
          <w:szCs w:val="22"/>
        </w:rPr>
        <w:t> or </w:t>
      </w:r>
      <w:hyperlink r:id="rId37" w:tooltip="F-Droid" w:history="1">
        <w:r w:rsidRPr="00513497">
          <w:rPr>
            <w:rFonts w:ascii="Arial" w:hAnsi="Arial" w:cs="Arial"/>
            <w:sz w:val="22"/>
            <w:szCs w:val="22"/>
          </w:rPr>
          <w:t>F-Droid</w:t>
        </w:r>
      </w:hyperlink>
      <w:r w:rsidRPr="00513497">
        <w:rPr>
          <w:rFonts w:ascii="Arial" w:hAnsi="Arial" w:cs="Arial"/>
          <w:sz w:val="22"/>
          <w:szCs w:val="22"/>
        </w:rPr>
        <w:t>, which use software packages in the </w:t>
      </w:r>
      <w:hyperlink r:id="rId38" w:tooltip="Android application package" w:history="1">
        <w:r w:rsidRPr="00513497">
          <w:rPr>
            <w:rFonts w:ascii="Arial" w:hAnsi="Arial" w:cs="Arial"/>
            <w:sz w:val="22"/>
            <w:szCs w:val="22"/>
          </w:rPr>
          <w:t>APK</w:t>
        </w:r>
      </w:hyperlink>
      <w:r w:rsidRPr="00513497">
        <w:rPr>
          <w:rFonts w:ascii="Arial" w:hAnsi="Arial" w:cs="Arial"/>
          <w:sz w:val="22"/>
          <w:szCs w:val="22"/>
        </w:rPr>
        <w:t> format.</w:t>
      </w:r>
    </w:p>
    <w:p w:rsidR="00D82C3D" w:rsidRPr="00513497" w:rsidRDefault="00D82C3D" w:rsidP="00D82C3D">
      <w:pPr>
        <w:pStyle w:val="NormalWeb"/>
        <w:shd w:val="clear" w:color="auto" w:fill="FFFFFF"/>
        <w:spacing w:before="120" w:beforeAutospacing="0" w:after="120" w:afterAutospacing="0"/>
        <w:rPr>
          <w:rFonts w:ascii="Arial" w:hAnsi="Arial" w:cs="Arial"/>
          <w:sz w:val="22"/>
          <w:szCs w:val="22"/>
        </w:rPr>
      </w:pPr>
    </w:p>
    <w:p w:rsidR="00666871" w:rsidRPr="00513497" w:rsidRDefault="00666871" w:rsidP="00666871">
      <w:pPr>
        <w:pStyle w:val="normal0"/>
        <w:pBdr>
          <w:top w:val="nil"/>
          <w:left w:val="nil"/>
          <w:bottom w:val="nil"/>
          <w:right w:val="nil"/>
          <w:between w:val="nil"/>
        </w:pBdr>
        <w:rPr>
          <w:rFonts w:ascii="Arial" w:hAnsi="Arial" w:cs="Arial"/>
        </w:rPr>
      </w:pPr>
      <w:r w:rsidRPr="00513497">
        <w:rPr>
          <w:rFonts w:ascii="Arial" w:hAnsi="Arial" w:cs="Arial"/>
        </w:rPr>
        <w:t>The OS first OS version was introduced in 2007 with many of its versions named in Alphabetical order ra</w:t>
      </w:r>
      <w:r w:rsidR="003C2F9A" w:rsidRPr="00513497">
        <w:rPr>
          <w:rFonts w:ascii="Arial" w:hAnsi="Arial" w:cs="Arial"/>
        </w:rPr>
        <w:t>nging from A-N and upcoming is Q</w:t>
      </w:r>
      <w:r w:rsidRPr="00513497">
        <w:rPr>
          <w:rFonts w:ascii="Arial" w:hAnsi="Arial" w:cs="Arial"/>
        </w:rPr>
        <w:t>.</w:t>
      </w:r>
    </w:p>
    <w:p w:rsidR="00666871" w:rsidRPr="00513497" w:rsidRDefault="00666871" w:rsidP="00666871">
      <w:pPr>
        <w:pStyle w:val="normal0"/>
        <w:pBdr>
          <w:top w:val="nil"/>
          <w:left w:val="nil"/>
          <w:bottom w:val="nil"/>
          <w:right w:val="nil"/>
          <w:between w:val="nil"/>
        </w:pBdr>
        <w:rPr>
          <w:rFonts w:ascii="Arial" w:hAnsi="Arial" w:cs="Arial"/>
          <w:b/>
          <w:color w:val="01857B"/>
        </w:rPr>
      </w:pPr>
      <w:r w:rsidRPr="00513497">
        <w:rPr>
          <w:rFonts w:ascii="Arial" w:hAnsi="Arial" w:cs="Arial"/>
          <w:b/>
          <w:color w:val="01857B"/>
        </w:rPr>
        <w:t>HERE IS DETAILED ABOUT ANDROID VERSIONS :</w:t>
      </w:r>
    </w:p>
    <w:p w:rsidR="00666871" w:rsidRPr="00513497" w:rsidRDefault="00666871" w:rsidP="00666871">
      <w:pPr>
        <w:pStyle w:val="normal0"/>
        <w:pBdr>
          <w:top w:val="nil"/>
          <w:left w:val="nil"/>
          <w:bottom w:val="nil"/>
          <w:right w:val="nil"/>
          <w:between w:val="nil"/>
        </w:pBdr>
        <w:rPr>
          <w:rFonts w:ascii="Arial" w:hAnsi="Arial" w:cs="Arial"/>
        </w:rPr>
      </w:pPr>
      <w:r w:rsidRPr="00513497">
        <w:rPr>
          <w:rFonts w:ascii="Arial" w:hAnsi="Arial" w:cs="Arial"/>
          <w:b/>
          <w:color w:val="01857B"/>
        </w:rPr>
        <w:t>Alpha –</w:t>
      </w:r>
      <w:r w:rsidRPr="00513497">
        <w:rPr>
          <w:rFonts w:ascii="Arial" w:hAnsi="Arial" w:cs="Arial"/>
        </w:rPr>
        <w:t xml:space="preserve"> In this( Android 1.0) was the first versions of Android operating System by Google. It has basic functionality with a simple browser and other Google apps like Gmail, Maps and YouTube.</w:t>
      </w:r>
    </w:p>
    <w:p w:rsidR="00666871" w:rsidRPr="00513497" w:rsidRDefault="00666871" w:rsidP="00666871">
      <w:pPr>
        <w:pStyle w:val="normal0"/>
        <w:pBdr>
          <w:top w:val="nil"/>
          <w:left w:val="nil"/>
          <w:bottom w:val="nil"/>
          <w:right w:val="nil"/>
          <w:between w:val="nil"/>
        </w:pBdr>
        <w:rPr>
          <w:rFonts w:ascii="Arial" w:hAnsi="Arial" w:cs="Arial"/>
        </w:rPr>
      </w:pPr>
      <w:r w:rsidRPr="00513497">
        <w:rPr>
          <w:rFonts w:ascii="Arial" w:hAnsi="Arial" w:cs="Arial"/>
          <w:b/>
          <w:color w:val="01857B"/>
        </w:rPr>
        <w:t>Beta –</w:t>
      </w:r>
      <w:r w:rsidRPr="00513497">
        <w:rPr>
          <w:rFonts w:ascii="Arial" w:hAnsi="Arial" w:cs="Arial"/>
        </w:rPr>
        <w:t xml:space="preserve">   Later on with Android 1.1 few more functionality added, the API changes from Level 1 in Android 1.0 to Level 2. It supports attachment with MMS.</w:t>
      </w:r>
    </w:p>
    <w:p w:rsidR="00666871" w:rsidRPr="00513497" w:rsidRDefault="00666871" w:rsidP="00666871">
      <w:pPr>
        <w:pStyle w:val="normal0"/>
        <w:pBdr>
          <w:top w:val="nil"/>
          <w:left w:val="nil"/>
          <w:bottom w:val="nil"/>
          <w:right w:val="nil"/>
          <w:between w:val="nil"/>
        </w:pBdr>
        <w:rPr>
          <w:rFonts w:ascii="Arial" w:hAnsi="Arial" w:cs="Arial"/>
        </w:rPr>
      </w:pPr>
      <w:r w:rsidRPr="00513497">
        <w:rPr>
          <w:rFonts w:ascii="Arial" w:hAnsi="Arial" w:cs="Arial"/>
          <w:b/>
          <w:color w:val="01857B"/>
        </w:rPr>
        <w:t>Cupcake –</w:t>
      </w:r>
      <w:r w:rsidRPr="00513497">
        <w:rPr>
          <w:rFonts w:ascii="Arial" w:hAnsi="Arial" w:cs="Arial"/>
        </w:rPr>
        <w:t xml:space="preserve"> Cupcake was Android second version with new features as well as the Android framework API updated. It was Android 1.5 with on Screen Keyboard , Bluetooth and Updated UI for applications.</w:t>
      </w:r>
    </w:p>
    <w:p w:rsidR="00666871" w:rsidRPr="00513497" w:rsidRDefault="00666871" w:rsidP="00666871">
      <w:pPr>
        <w:pStyle w:val="normal0"/>
        <w:pBdr>
          <w:top w:val="nil"/>
          <w:left w:val="nil"/>
          <w:bottom w:val="nil"/>
          <w:right w:val="nil"/>
          <w:between w:val="nil"/>
        </w:pBdr>
        <w:rPr>
          <w:rFonts w:ascii="Arial" w:hAnsi="Arial" w:cs="Arial"/>
        </w:rPr>
      </w:pPr>
      <w:r w:rsidRPr="00513497">
        <w:rPr>
          <w:rFonts w:ascii="Arial" w:hAnsi="Arial" w:cs="Arial"/>
          <w:b/>
          <w:color w:val="01857B"/>
        </w:rPr>
        <w:t>Donut –</w:t>
      </w:r>
      <w:r w:rsidRPr="00513497">
        <w:rPr>
          <w:rFonts w:ascii="Arial" w:hAnsi="Arial" w:cs="Arial"/>
        </w:rPr>
        <w:t xml:space="preserve"> It was Android 1.6 nicknamed as DONUT. It added support for CDMA , additional screen sizes, talk to speech engine and battery indicator.</w:t>
      </w:r>
    </w:p>
    <w:p w:rsidR="00666871" w:rsidRPr="00513497" w:rsidRDefault="00666871" w:rsidP="00666871">
      <w:pPr>
        <w:pStyle w:val="normal0"/>
        <w:pBdr>
          <w:top w:val="nil"/>
          <w:left w:val="nil"/>
          <w:bottom w:val="nil"/>
          <w:right w:val="nil"/>
          <w:between w:val="nil"/>
        </w:pBdr>
        <w:rPr>
          <w:rFonts w:ascii="Arial" w:hAnsi="Arial" w:cs="Arial"/>
        </w:rPr>
      </w:pPr>
      <w:r w:rsidRPr="00513497">
        <w:rPr>
          <w:rFonts w:ascii="Arial" w:hAnsi="Arial" w:cs="Arial"/>
          <w:b/>
          <w:color w:val="01857B"/>
        </w:rPr>
        <w:lastRenderedPageBreak/>
        <w:t xml:space="preserve">Eclair – </w:t>
      </w:r>
      <w:r w:rsidRPr="00513497">
        <w:rPr>
          <w:rFonts w:ascii="Arial" w:hAnsi="Arial" w:cs="Arial"/>
        </w:rPr>
        <w:t>Android 2.0-2.1 as like other versions this also come up with a nickname as ECLAIR and lot more functions &amp; features. It come up with Bluetooth 2.1 , live wallpaper, HTML 5 support, ability to search sms &amp; mms, flash support, digital zoom and more camera features</w:t>
      </w:r>
    </w:p>
    <w:p w:rsidR="00666871" w:rsidRPr="00513497" w:rsidRDefault="00666871" w:rsidP="00666871">
      <w:pPr>
        <w:pStyle w:val="normal0"/>
        <w:pBdr>
          <w:top w:val="nil"/>
          <w:left w:val="nil"/>
          <w:bottom w:val="nil"/>
          <w:right w:val="nil"/>
          <w:between w:val="nil"/>
        </w:pBdr>
        <w:rPr>
          <w:rFonts w:ascii="Arial" w:hAnsi="Arial" w:cs="Arial"/>
        </w:rPr>
      </w:pPr>
      <w:r w:rsidRPr="00513497">
        <w:rPr>
          <w:rFonts w:ascii="Arial" w:hAnsi="Arial" w:cs="Arial"/>
          <w:b/>
          <w:color w:val="01857B"/>
        </w:rPr>
        <w:t>Froyo –</w:t>
      </w:r>
      <w:r w:rsidRPr="00513497">
        <w:rPr>
          <w:rFonts w:ascii="Arial" w:hAnsi="Arial" w:cs="Arial"/>
        </w:rPr>
        <w:t xml:space="preserve"> Android version 2.2-2.2.3 introduced with USB tethering &amp; WiFi hotspot functionality and apps can now be installed on memory card. Support Adobe flash, increased speed and performance of applications with new features.</w:t>
      </w:r>
    </w:p>
    <w:p w:rsidR="00666871" w:rsidRPr="00513497" w:rsidRDefault="00666871" w:rsidP="00666871">
      <w:pPr>
        <w:pStyle w:val="normal0"/>
        <w:pBdr>
          <w:top w:val="nil"/>
          <w:left w:val="nil"/>
          <w:bottom w:val="nil"/>
          <w:right w:val="nil"/>
          <w:between w:val="nil"/>
        </w:pBdr>
        <w:rPr>
          <w:rFonts w:ascii="Arial" w:hAnsi="Arial" w:cs="Arial"/>
        </w:rPr>
      </w:pPr>
      <w:r w:rsidRPr="00513497">
        <w:rPr>
          <w:rFonts w:ascii="Arial" w:hAnsi="Arial" w:cs="Arial"/>
          <w:b/>
          <w:color w:val="01857B"/>
        </w:rPr>
        <w:t>Gingerbread –</w:t>
      </w:r>
      <w:r w:rsidRPr="00513497">
        <w:rPr>
          <w:rFonts w:ascii="Arial" w:hAnsi="Arial" w:cs="Arial"/>
        </w:rPr>
        <w:t xml:space="preserve"> Gingerbread (Android 2.3-2.3.7) introduced with updated User Interface which provide more ease to use. Features are like sensors, multiple cameras(Front &amp; back), virtual keyboard, better text suggestion, voice input capability and press hold copy paste capability.</w:t>
      </w:r>
    </w:p>
    <w:p w:rsidR="00666871" w:rsidRPr="00513497" w:rsidRDefault="00666871" w:rsidP="00666871">
      <w:pPr>
        <w:pStyle w:val="normal0"/>
        <w:pBdr>
          <w:top w:val="nil"/>
          <w:left w:val="nil"/>
          <w:bottom w:val="nil"/>
          <w:right w:val="nil"/>
          <w:between w:val="nil"/>
        </w:pBdr>
        <w:rPr>
          <w:rFonts w:ascii="Arial" w:hAnsi="Arial" w:cs="Arial"/>
        </w:rPr>
      </w:pPr>
      <w:r w:rsidRPr="00513497">
        <w:rPr>
          <w:rFonts w:ascii="Arial" w:hAnsi="Arial" w:cs="Arial"/>
          <w:b/>
          <w:color w:val="01857B"/>
        </w:rPr>
        <w:t>Honeycomb –</w:t>
      </w:r>
      <w:r w:rsidRPr="00513497">
        <w:rPr>
          <w:rFonts w:ascii="Arial" w:hAnsi="Arial" w:cs="Arial"/>
        </w:rPr>
        <w:t xml:space="preserve"> This Android platform Honeycomb was designed for large screens like tablets so interface elements like virtual keyboard optimized for bigger screen. Home screen is optimized, tabs are introduced in browser with additional incognito mode and video chat &amp; Gtalk is supported.</w:t>
      </w:r>
    </w:p>
    <w:p w:rsidR="00666871" w:rsidRPr="00513497" w:rsidRDefault="00666871" w:rsidP="00666871">
      <w:pPr>
        <w:pStyle w:val="normal0"/>
        <w:pBdr>
          <w:top w:val="nil"/>
          <w:left w:val="nil"/>
          <w:bottom w:val="nil"/>
          <w:right w:val="nil"/>
          <w:between w:val="nil"/>
        </w:pBdr>
        <w:rPr>
          <w:rFonts w:ascii="Arial" w:hAnsi="Arial" w:cs="Arial"/>
        </w:rPr>
      </w:pPr>
      <w:r w:rsidRPr="00513497">
        <w:rPr>
          <w:rFonts w:ascii="Arial" w:hAnsi="Arial" w:cs="Arial"/>
          <w:b/>
          <w:color w:val="01857B"/>
        </w:rPr>
        <w:t>Ice Cream Sandwich –</w:t>
      </w:r>
      <w:r w:rsidRPr="00513497">
        <w:rPr>
          <w:rFonts w:ascii="Arial" w:hAnsi="Arial" w:cs="Arial"/>
        </w:rPr>
        <w:t>Ice Cream sandwich come in 2011 bringing all new look. It gives more ease to user like user can quickly swipe to close the apps, new gallery layout and built in photo editor.</w:t>
      </w:r>
    </w:p>
    <w:p w:rsidR="00666871" w:rsidRPr="00513497" w:rsidRDefault="00666871" w:rsidP="00666871">
      <w:pPr>
        <w:pStyle w:val="normal0"/>
        <w:pBdr>
          <w:top w:val="nil"/>
          <w:left w:val="nil"/>
          <w:bottom w:val="nil"/>
          <w:right w:val="nil"/>
          <w:between w:val="nil"/>
        </w:pBdr>
        <w:rPr>
          <w:rFonts w:ascii="Arial" w:hAnsi="Arial" w:cs="Arial"/>
        </w:rPr>
      </w:pPr>
      <w:r w:rsidRPr="00513497">
        <w:rPr>
          <w:rFonts w:ascii="Arial" w:hAnsi="Arial" w:cs="Arial"/>
          <w:b/>
          <w:color w:val="01857B"/>
        </w:rPr>
        <w:t>Jelly Bean –</w:t>
      </w:r>
      <w:r w:rsidRPr="00513497">
        <w:rPr>
          <w:rFonts w:ascii="Arial" w:hAnsi="Arial" w:cs="Arial"/>
        </w:rPr>
        <w:t xml:space="preserve"> Google made Operating System more responsive with Jelly Bean and introduces file sharing with Android Beam. Restricted profile, Dial Pad complete, supported other languages like Hindi, changed camera UI.</w:t>
      </w:r>
    </w:p>
    <w:p w:rsidR="00666871" w:rsidRPr="00513497" w:rsidRDefault="00666871" w:rsidP="00666871">
      <w:pPr>
        <w:pStyle w:val="normal0"/>
        <w:pBdr>
          <w:top w:val="nil"/>
          <w:left w:val="nil"/>
          <w:bottom w:val="nil"/>
          <w:right w:val="nil"/>
          <w:between w:val="nil"/>
        </w:pBdr>
        <w:rPr>
          <w:rFonts w:ascii="Arial" w:hAnsi="Arial" w:cs="Arial"/>
        </w:rPr>
      </w:pPr>
      <w:r w:rsidRPr="00513497">
        <w:rPr>
          <w:rFonts w:ascii="Arial" w:hAnsi="Arial" w:cs="Arial"/>
          <w:b/>
          <w:color w:val="01857B"/>
        </w:rPr>
        <w:t>KitKat –</w:t>
      </w:r>
      <w:r w:rsidRPr="00513497">
        <w:rPr>
          <w:rFonts w:ascii="Arial" w:hAnsi="Arial" w:cs="Arial"/>
        </w:rPr>
        <w:t xml:space="preserve"> Kitkat come up in 2013 with API Level 19. It has wireless printing capability, new dailer id, chrome webview and screen recording.</w:t>
      </w:r>
    </w:p>
    <w:p w:rsidR="00666871" w:rsidRPr="00513497" w:rsidRDefault="00666871" w:rsidP="00666871">
      <w:pPr>
        <w:pStyle w:val="normal0"/>
        <w:pBdr>
          <w:top w:val="nil"/>
          <w:left w:val="nil"/>
          <w:bottom w:val="nil"/>
          <w:right w:val="nil"/>
          <w:between w:val="nil"/>
        </w:pBdr>
        <w:rPr>
          <w:rFonts w:ascii="Arial" w:hAnsi="Arial" w:cs="Arial"/>
        </w:rPr>
      </w:pPr>
      <w:r w:rsidRPr="00513497">
        <w:rPr>
          <w:rFonts w:ascii="Arial" w:hAnsi="Arial" w:cs="Arial"/>
          <w:b/>
          <w:color w:val="01857B"/>
        </w:rPr>
        <w:t>Lollipop –</w:t>
      </w:r>
      <w:r w:rsidRPr="00513497">
        <w:rPr>
          <w:rFonts w:ascii="Arial" w:hAnsi="Arial" w:cs="Arial"/>
        </w:rPr>
        <w:t xml:space="preserve"> Android version 5.0-5.1.1 come up with improved RAM and battery management. Further restyling through Material design, no interrupts feature, unlock phone through Bluetooth trusted devices, print previews and smart lock feature.</w:t>
      </w:r>
    </w:p>
    <w:p w:rsidR="00666871" w:rsidRPr="00513497" w:rsidRDefault="00666871" w:rsidP="00666871">
      <w:pPr>
        <w:pStyle w:val="normal0"/>
        <w:pBdr>
          <w:top w:val="nil"/>
          <w:left w:val="nil"/>
          <w:bottom w:val="nil"/>
          <w:right w:val="nil"/>
          <w:between w:val="nil"/>
        </w:pBdr>
        <w:rPr>
          <w:rFonts w:ascii="Arial" w:hAnsi="Arial" w:cs="Arial"/>
        </w:rPr>
      </w:pPr>
      <w:r w:rsidRPr="00513497">
        <w:rPr>
          <w:rFonts w:ascii="Arial" w:hAnsi="Arial" w:cs="Arial"/>
          <w:b/>
          <w:color w:val="01857B"/>
        </w:rPr>
        <w:t>Marshmallow –</w:t>
      </w:r>
      <w:r w:rsidRPr="00513497">
        <w:rPr>
          <w:rFonts w:ascii="Arial" w:hAnsi="Arial" w:cs="Arial"/>
        </w:rPr>
        <w:t xml:space="preserve"> Marshmallow was released in year 2015, come up with smarter battery and doze mode (it prevents certain task from running if the phone being setting idle), Now On Tap, better privacy settings, easier to upgrade phone, Fingerprint sensor and built in visual voice mail.</w:t>
      </w:r>
    </w:p>
    <w:p w:rsidR="00D82C3D" w:rsidRPr="00513497" w:rsidRDefault="00666871" w:rsidP="003C2F9A">
      <w:pPr>
        <w:pStyle w:val="normal0"/>
        <w:pBdr>
          <w:top w:val="nil"/>
          <w:left w:val="nil"/>
          <w:bottom w:val="nil"/>
          <w:right w:val="nil"/>
          <w:between w:val="nil"/>
        </w:pBdr>
        <w:rPr>
          <w:rFonts w:ascii="Arial" w:hAnsi="Arial" w:cs="Arial"/>
        </w:rPr>
      </w:pPr>
      <w:r w:rsidRPr="00513497">
        <w:rPr>
          <w:rFonts w:ascii="Arial" w:hAnsi="Arial" w:cs="Arial"/>
          <w:b/>
          <w:color w:val="01857B"/>
        </w:rPr>
        <w:t xml:space="preserve">Nougat – </w:t>
      </w:r>
      <w:r w:rsidRPr="00513497">
        <w:rPr>
          <w:rFonts w:ascii="Arial" w:hAnsi="Arial" w:cs="Arial"/>
        </w:rPr>
        <w:t>Android Nougat was made official in 2016 with updated emoji, 72 newly added, multi window view (switch between apps with double tap), smarter battery with data saver mode, more secured and high quality virtual reality with new dimensions.</w:t>
      </w:r>
    </w:p>
    <w:p w:rsidR="00D82C3D" w:rsidRPr="00513497" w:rsidRDefault="00666871" w:rsidP="003C2F9A">
      <w:pPr>
        <w:pStyle w:val="normal0"/>
        <w:pBdr>
          <w:top w:val="nil"/>
          <w:left w:val="nil"/>
          <w:bottom w:val="nil"/>
          <w:right w:val="nil"/>
          <w:between w:val="nil"/>
        </w:pBdr>
        <w:rPr>
          <w:rFonts w:ascii="Arial" w:hAnsi="Arial" w:cs="Arial"/>
          <w:b/>
          <w:color w:val="01857B"/>
        </w:rPr>
      </w:pPr>
      <w:r w:rsidRPr="00513497">
        <w:rPr>
          <w:rFonts w:ascii="Arial" w:hAnsi="Arial" w:cs="Arial"/>
          <w:b/>
          <w:color w:val="01857B"/>
        </w:rPr>
        <w:t>ANDROID PLATFORM VERSIONS:</w:t>
      </w: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3"/>
        <w:gridCol w:w="2344"/>
        <w:gridCol w:w="2344"/>
        <w:gridCol w:w="2344"/>
      </w:tblGrid>
      <w:tr w:rsidR="00666871" w:rsidRPr="00513497" w:rsidTr="003D4165">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color w:val="01857B"/>
              </w:rPr>
            </w:pPr>
            <w:r w:rsidRPr="00513497">
              <w:rPr>
                <w:rFonts w:ascii="Arial" w:hAnsi="Arial" w:cs="Arial"/>
                <w:b/>
                <w:color w:val="01857B"/>
              </w:rPr>
              <w:lastRenderedPageBreak/>
              <w:t>Version</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color w:val="01857B"/>
              </w:rPr>
            </w:pPr>
            <w:r w:rsidRPr="00513497">
              <w:rPr>
                <w:rFonts w:ascii="Arial" w:hAnsi="Arial" w:cs="Arial"/>
                <w:b/>
                <w:color w:val="01857B"/>
              </w:rPr>
              <w:t>Codename</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color w:val="01857B"/>
              </w:rPr>
            </w:pPr>
            <w:r w:rsidRPr="00513497">
              <w:rPr>
                <w:rFonts w:ascii="Arial" w:hAnsi="Arial" w:cs="Arial"/>
                <w:b/>
                <w:color w:val="01857B"/>
              </w:rPr>
              <w:t>API</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color w:val="01857B"/>
              </w:rPr>
            </w:pPr>
            <w:r w:rsidRPr="00513497">
              <w:rPr>
                <w:rFonts w:ascii="Arial" w:hAnsi="Arial" w:cs="Arial"/>
                <w:b/>
                <w:color w:val="01857B"/>
              </w:rPr>
              <w:t>Distribution</w:t>
            </w:r>
          </w:p>
        </w:tc>
      </w:tr>
      <w:tr w:rsidR="00666871" w:rsidRPr="00513497" w:rsidTr="003D4165">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2.2</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Froyo</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8</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0.1%</w:t>
            </w:r>
          </w:p>
        </w:tc>
      </w:tr>
      <w:tr w:rsidR="00666871" w:rsidRPr="00513497" w:rsidTr="003D4165">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2.3.3 – 2.3.7</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Gingerbread</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10</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1.2%</w:t>
            </w:r>
          </w:p>
        </w:tc>
      </w:tr>
      <w:tr w:rsidR="00666871" w:rsidRPr="00513497" w:rsidTr="003D4165">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4.0.3 – 4.0.4</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Ice Cream Sandwich</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15</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1.2%</w:t>
            </w:r>
          </w:p>
        </w:tc>
      </w:tr>
      <w:tr w:rsidR="00666871" w:rsidRPr="00513497" w:rsidTr="003D4165">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4.1.X</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Jelly Bean</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16</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4.5%</w:t>
            </w:r>
          </w:p>
        </w:tc>
      </w:tr>
      <w:tr w:rsidR="00666871" w:rsidRPr="00513497" w:rsidTr="003D4165">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4.2.X</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spacing w:before="0" w:line="240" w:lineRule="auto"/>
              <w:ind w:left="0" w:right="0"/>
              <w:jc w:val="center"/>
              <w:rPr>
                <w:rFonts w:ascii="Arial" w:hAnsi="Arial" w:cs="Arial"/>
                <w:b/>
              </w:rPr>
            </w:pPr>
            <w:r w:rsidRPr="00513497">
              <w:rPr>
                <w:rFonts w:ascii="Arial" w:hAnsi="Arial" w:cs="Arial"/>
                <w:b/>
              </w:rPr>
              <w:t>Jelly Bean</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17</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6.4%</w:t>
            </w:r>
          </w:p>
        </w:tc>
      </w:tr>
      <w:tr w:rsidR="00666871" w:rsidRPr="00513497" w:rsidTr="003D4165">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4.3</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spacing w:before="0" w:line="240" w:lineRule="auto"/>
              <w:ind w:left="0" w:right="0"/>
              <w:jc w:val="center"/>
              <w:rPr>
                <w:rFonts w:ascii="Arial" w:hAnsi="Arial" w:cs="Arial"/>
                <w:b/>
              </w:rPr>
            </w:pPr>
            <w:r w:rsidRPr="00513497">
              <w:rPr>
                <w:rFonts w:ascii="Arial" w:hAnsi="Arial" w:cs="Arial"/>
                <w:b/>
              </w:rPr>
              <w:t>Jelly Bean</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18</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1.9%</w:t>
            </w:r>
          </w:p>
        </w:tc>
      </w:tr>
      <w:tr w:rsidR="00666871" w:rsidRPr="00513497" w:rsidTr="003D4165">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 xml:space="preserve"> 4.4</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Kitkat</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19</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24.0%</w:t>
            </w:r>
          </w:p>
        </w:tc>
      </w:tr>
      <w:tr w:rsidR="00666871" w:rsidRPr="00513497" w:rsidTr="003D4165">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5.0</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Lollipop</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21</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10.8%</w:t>
            </w:r>
          </w:p>
        </w:tc>
      </w:tr>
      <w:tr w:rsidR="00666871" w:rsidRPr="00513497" w:rsidTr="003D4165">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5.1</w:t>
            </w:r>
            <w:r w:rsidRPr="00513497">
              <w:rPr>
                <w:rFonts w:ascii="Arial" w:hAnsi="Arial" w:cs="Arial"/>
                <w:b/>
              </w:rPr>
              <w:tab/>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Lollipop</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22</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23.2%</w:t>
            </w:r>
          </w:p>
        </w:tc>
      </w:tr>
      <w:tr w:rsidR="00666871" w:rsidRPr="00513497" w:rsidTr="003D4165">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6.0</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Marshmallow</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23</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26.3%</w:t>
            </w:r>
          </w:p>
        </w:tc>
      </w:tr>
      <w:tr w:rsidR="00666871" w:rsidRPr="00513497" w:rsidTr="003D4165">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7.0</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Nougat</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24</w:t>
            </w:r>
          </w:p>
        </w:tc>
        <w:tc>
          <w:tcPr>
            <w:tcW w:w="2343" w:type="dxa"/>
            <w:shd w:val="clear" w:color="auto" w:fill="auto"/>
            <w:tcMar>
              <w:top w:w="100" w:type="dxa"/>
              <w:left w:w="100" w:type="dxa"/>
              <w:bottom w:w="100" w:type="dxa"/>
              <w:right w:w="100" w:type="dxa"/>
            </w:tcMar>
          </w:tcPr>
          <w:p w:rsidR="00666871" w:rsidRPr="00513497" w:rsidRDefault="00666871" w:rsidP="003D4165">
            <w:pPr>
              <w:pStyle w:val="normal0"/>
              <w:widowControl w:val="0"/>
              <w:pBdr>
                <w:top w:val="nil"/>
                <w:left w:val="nil"/>
                <w:bottom w:val="nil"/>
                <w:right w:val="nil"/>
                <w:between w:val="nil"/>
              </w:pBdr>
              <w:spacing w:before="0" w:line="240" w:lineRule="auto"/>
              <w:ind w:left="0" w:right="0"/>
              <w:jc w:val="center"/>
              <w:rPr>
                <w:rFonts w:ascii="Arial" w:hAnsi="Arial" w:cs="Arial"/>
                <w:b/>
              </w:rPr>
            </w:pPr>
            <w:r w:rsidRPr="00513497">
              <w:rPr>
                <w:rFonts w:ascii="Arial" w:hAnsi="Arial" w:cs="Arial"/>
                <w:b/>
              </w:rPr>
              <w:t>0.4%</w:t>
            </w:r>
          </w:p>
        </w:tc>
      </w:tr>
    </w:tbl>
    <w:p w:rsidR="003C2F9A" w:rsidRPr="00513497" w:rsidRDefault="003C2F9A" w:rsidP="003C2F9A">
      <w:pPr>
        <w:pStyle w:val="normal0"/>
        <w:pBdr>
          <w:top w:val="nil"/>
          <w:left w:val="nil"/>
          <w:bottom w:val="nil"/>
          <w:right w:val="nil"/>
          <w:between w:val="nil"/>
        </w:pBdr>
        <w:ind w:left="0"/>
        <w:rPr>
          <w:rFonts w:ascii="Arial" w:hAnsi="Arial" w:cs="Arial"/>
          <w:b/>
          <w:color w:val="01857B"/>
        </w:rPr>
      </w:pPr>
    </w:p>
    <w:p w:rsidR="003C2F9A" w:rsidRPr="00513497" w:rsidRDefault="003C2F9A" w:rsidP="003C2F9A">
      <w:pPr>
        <w:pStyle w:val="normal0"/>
        <w:pBdr>
          <w:top w:val="nil"/>
          <w:left w:val="nil"/>
          <w:bottom w:val="nil"/>
          <w:right w:val="nil"/>
          <w:between w:val="nil"/>
        </w:pBdr>
        <w:ind w:left="0"/>
        <w:rPr>
          <w:rFonts w:ascii="Arial" w:hAnsi="Arial" w:cs="Arial"/>
          <w:b/>
          <w:color w:val="01857B"/>
        </w:rPr>
      </w:pPr>
    </w:p>
    <w:p w:rsidR="003C2F9A" w:rsidRPr="00513497" w:rsidRDefault="003C2F9A" w:rsidP="003C2F9A">
      <w:pPr>
        <w:pStyle w:val="normal0"/>
        <w:pBdr>
          <w:top w:val="nil"/>
          <w:left w:val="nil"/>
          <w:bottom w:val="nil"/>
          <w:right w:val="nil"/>
          <w:between w:val="nil"/>
        </w:pBdr>
        <w:ind w:left="0"/>
        <w:rPr>
          <w:rFonts w:ascii="Arial" w:hAnsi="Arial" w:cs="Arial"/>
          <w:b/>
          <w:color w:val="01857B"/>
        </w:rPr>
      </w:pPr>
    </w:p>
    <w:p w:rsidR="003C2F9A" w:rsidRPr="003C2F9A" w:rsidRDefault="003C2F9A" w:rsidP="003C2F9A">
      <w:pPr>
        <w:pStyle w:val="normal0"/>
        <w:pBdr>
          <w:top w:val="nil"/>
          <w:left w:val="nil"/>
          <w:bottom w:val="nil"/>
          <w:right w:val="nil"/>
          <w:between w:val="nil"/>
        </w:pBdr>
        <w:rPr>
          <w:rFonts w:ascii="Arial" w:hAnsi="Arial" w:cs="Arial"/>
          <w:b/>
          <w:color w:val="01857B"/>
        </w:rPr>
      </w:pPr>
      <w:r w:rsidRPr="003C2F9A">
        <w:rPr>
          <w:rFonts w:ascii="Arial" w:hAnsi="Arial" w:cs="Arial"/>
          <w:b/>
          <w:color w:val="01857B"/>
        </w:rPr>
        <w:t>Applications and Features:</w:t>
      </w:r>
    </w:p>
    <w:p w:rsidR="003C2F9A" w:rsidRPr="003C2F9A" w:rsidRDefault="003C2F9A" w:rsidP="003C2F9A">
      <w:pPr>
        <w:shd w:val="clear" w:color="auto" w:fill="FFFFFF"/>
        <w:spacing w:after="0" w:line="435" w:lineRule="atLeast"/>
        <w:jc w:val="both"/>
        <w:textAlignment w:val="baseline"/>
        <w:rPr>
          <w:rFonts w:ascii="Arial" w:eastAsia="Times New Roman" w:hAnsi="Arial" w:cs="Arial"/>
          <w:color w:val="333333"/>
        </w:rPr>
      </w:pPr>
      <w:r w:rsidRPr="003C2F9A">
        <w:rPr>
          <w:rFonts w:ascii="Arial" w:eastAsia="Times New Roman" w:hAnsi="Arial" w:cs="Arial"/>
          <w:color w:val="333333"/>
        </w:rPr>
        <w:t>You will find all </w:t>
      </w:r>
      <w:hyperlink r:id="rId39" w:tgtFrame="_blank" w:history="1">
        <w:r w:rsidRPr="00513497">
          <w:rPr>
            <w:rFonts w:ascii="Arial" w:eastAsia="Times New Roman" w:hAnsi="Arial" w:cs="Arial"/>
            <w:color w:val="E03800"/>
          </w:rPr>
          <w:t>the android applications</w:t>
        </w:r>
      </w:hyperlink>
      <w:r w:rsidRPr="003C2F9A">
        <w:rPr>
          <w:rFonts w:ascii="Arial" w:eastAsia="Times New Roman" w:hAnsi="Arial" w:cs="Arial"/>
          <w:color w:val="333333"/>
        </w:rPr>
        <w:t> at the top layer and you will write your application and install on this layer. Example of such applications are contacts, books, browsers, services etc. Each application perform a different role in the over all applications.</w:t>
      </w:r>
    </w:p>
    <w:p w:rsidR="003C2F9A" w:rsidRPr="003C2F9A" w:rsidRDefault="003C2F9A" w:rsidP="003C2F9A">
      <w:pPr>
        <w:shd w:val="clear" w:color="auto" w:fill="FFFFFF"/>
        <w:spacing w:after="360" w:line="435" w:lineRule="atLeast"/>
        <w:jc w:val="both"/>
        <w:textAlignment w:val="baseline"/>
        <w:rPr>
          <w:rFonts w:ascii="Arial" w:eastAsia="Times New Roman" w:hAnsi="Arial" w:cs="Arial"/>
          <w:color w:val="333333"/>
        </w:rPr>
      </w:pPr>
      <w:r w:rsidRPr="003C2F9A">
        <w:rPr>
          <w:rFonts w:ascii="Arial" w:eastAsia="Times New Roman" w:hAnsi="Arial" w:cs="Arial"/>
          <w:b/>
          <w:bCs/>
          <w:color w:val="333333"/>
        </w:rPr>
        <w:t>Features:</w:t>
      </w:r>
    </w:p>
    <w:p w:rsidR="003C2F9A" w:rsidRPr="003C2F9A" w:rsidRDefault="003C2F9A" w:rsidP="003C2F9A">
      <w:pPr>
        <w:numPr>
          <w:ilvl w:val="0"/>
          <w:numId w:val="1"/>
        </w:numPr>
        <w:shd w:val="clear" w:color="auto" w:fill="FFFFFF"/>
        <w:spacing w:after="0" w:line="240" w:lineRule="auto"/>
        <w:ind w:left="300"/>
        <w:jc w:val="both"/>
        <w:textAlignment w:val="baseline"/>
        <w:rPr>
          <w:rFonts w:ascii="Arial" w:eastAsia="Times New Roman" w:hAnsi="Arial" w:cs="Arial"/>
          <w:color w:val="333333"/>
        </w:rPr>
      </w:pPr>
      <w:r w:rsidRPr="003C2F9A">
        <w:rPr>
          <w:rFonts w:ascii="Arial" w:eastAsia="Times New Roman" w:hAnsi="Arial" w:cs="Arial"/>
          <w:color w:val="333333"/>
        </w:rPr>
        <w:t>Head set layout</w:t>
      </w:r>
    </w:p>
    <w:p w:rsidR="003C2F9A" w:rsidRPr="003C2F9A" w:rsidRDefault="003C2F9A" w:rsidP="003C2F9A">
      <w:pPr>
        <w:numPr>
          <w:ilvl w:val="0"/>
          <w:numId w:val="1"/>
        </w:numPr>
        <w:shd w:val="clear" w:color="auto" w:fill="FFFFFF"/>
        <w:spacing w:after="0" w:line="240" w:lineRule="auto"/>
        <w:ind w:left="300"/>
        <w:jc w:val="both"/>
        <w:textAlignment w:val="baseline"/>
        <w:rPr>
          <w:rFonts w:ascii="Arial" w:eastAsia="Times New Roman" w:hAnsi="Arial" w:cs="Arial"/>
          <w:color w:val="333333"/>
        </w:rPr>
      </w:pPr>
      <w:r w:rsidRPr="003C2F9A">
        <w:rPr>
          <w:rFonts w:ascii="Arial" w:eastAsia="Times New Roman" w:hAnsi="Arial" w:cs="Arial"/>
          <w:color w:val="333333"/>
        </w:rPr>
        <w:t>Storage</w:t>
      </w:r>
    </w:p>
    <w:p w:rsidR="003C2F9A" w:rsidRPr="003C2F9A" w:rsidRDefault="003C2F9A" w:rsidP="003C2F9A">
      <w:pPr>
        <w:numPr>
          <w:ilvl w:val="0"/>
          <w:numId w:val="1"/>
        </w:numPr>
        <w:shd w:val="clear" w:color="auto" w:fill="FFFFFF"/>
        <w:spacing w:after="0" w:line="240" w:lineRule="auto"/>
        <w:ind w:left="300"/>
        <w:jc w:val="both"/>
        <w:textAlignment w:val="baseline"/>
        <w:rPr>
          <w:rFonts w:ascii="Arial" w:eastAsia="Times New Roman" w:hAnsi="Arial" w:cs="Arial"/>
          <w:color w:val="333333"/>
        </w:rPr>
      </w:pPr>
      <w:r w:rsidRPr="003C2F9A">
        <w:rPr>
          <w:rFonts w:ascii="Arial" w:eastAsia="Times New Roman" w:hAnsi="Arial" w:cs="Arial"/>
          <w:color w:val="333333"/>
        </w:rPr>
        <w:t>Connectivity: GSM/EDGE, IDEN, CDMA, Bluetooth, WI-FI, EDGE,3G,NFC, LTE,GPS.</w:t>
      </w:r>
    </w:p>
    <w:p w:rsidR="003C2F9A" w:rsidRPr="003C2F9A" w:rsidRDefault="003C2F9A" w:rsidP="003C2F9A">
      <w:pPr>
        <w:numPr>
          <w:ilvl w:val="0"/>
          <w:numId w:val="1"/>
        </w:numPr>
        <w:shd w:val="clear" w:color="auto" w:fill="FFFFFF"/>
        <w:spacing w:after="0" w:line="240" w:lineRule="auto"/>
        <w:ind w:left="300"/>
        <w:jc w:val="both"/>
        <w:textAlignment w:val="baseline"/>
        <w:rPr>
          <w:rFonts w:ascii="Arial" w:eastAsia="Times New Roman" w:hAnsi="Arial" w:cs="Arial"/>
          <w:color w:val="333333"/>
        </w:rPr>
      </w:pPr>
      <w:r w:rsidRPr="003C2F9A">
        <w:rPr>
          <w:rFonts w:ascii="Arial" w:eastAsia="Times New Roman" w:hAnsi="Arial" w:cs="Arial"/>
          <w:color w:val="333333"/>
        </w:rPr>
        <w:t>Messaging: SMS, MMS, C2DM (could to device messaging), GCM (Google could messaging)</w:t>
      </w:r>
    </w:p>
    <w:p w:rsidR="003C2F9A" w:rsidRPr="003C2F9A" w:rsidRDefault="003C2F9A" w:rsidP="003C2F9A">
      <w:pPr>
        <w:numPr>
          <w:ilvl w:val="0"/>
          <w:numId w:val="1"/>
        </w:numPr>
        <w:shd w:val="clear" w:color="auto" w:fill="FFFFFF"/>
        <w:spacing w:after="0" w:line="240" w:lineRule="auto"/>
        <w:ind w:left="300"/>
        <w:jc w:val="both"/>
        <w:textAlignment w:val="baseline"/>
        <w:rPr>
          <w:rFonts w:ascii="Arial" w:eastAsia="Times New Roman" w:hAnsi="Arial" w:cs="Arial"/>
          <w:color w:val="333333"/>
        </w:rPr>
      </w:pPr>
      <w:r w:rsidRPr="003C2F9A">
        <w:rPr>
          <w:rFonts w:ascii="Arial" w:eastAsia="Times New Roman" w:hAnsi="Arial" w:cs="Arial"/>
          <w:color w:val="333333"/>
        </w:rPr>
        <w:t>Multilanguage support</w:t>
      </w:r>
    </w:p>
    <w:p w:rsidR="003C2F9A" w:rsidRPr="003C2F9A" w:rsidRDefault="003C2F9A" w:rsidP="003C2F9A">
      <w:pPr>
        <w:numPr>
          <w:ilvl w:val="0"/>
          <w:numId w:val="1"/>
        </w:numPr>
        <w:shd w:val="clear" w:color="auto" w:fill="FFFFFF"/>
        <w:spacing w:after="0" w:line="240" w:lineRule="auto"/>
        <w:ind w:left="300"/>
        <w:jc w:val="both"/>
        <w:textAlignment w:val="baseline"/>
        <w:rPr>
          <w:rFonts w:ascii="Arial" w:eastAsia="Times New Roman" w:hAnsi="Arial" w:cs="Arial"/>
          <w:color w:val="333333"/>
        </w:rPr>
      </w:pPr>
      <w:r w:rsidRPr="003C2F9A">
        <w:rPr>
          <w:rFonts w:ascii="Arial" w:eastAsia="Times New Roman" w:hAnsi="Arial" w:cs="Arial"/>
          <w:color w:val="333333"/>
        </w:rPr>
        <w:t>Multi touch</w:t>
      </w:r>
    </w:p>
    <w:p w:rsidR="003C2F9A" w:rsidRPr="003C2F9A" w:rsidRDefault="003C2F9A" w:rsidP="003C2F9A">
      <w:pPr>
        <w:numPr>
          <w:ilvl w:val="0"/>
          <w:numId w:val="1"/>
        </w:numPr>
        <w:shd w:val="clear" w:color="auto" w:fill="FFFFFF"/>
        <w:spacing w:after="0" w:line="240" w:lineRule="auto"/>
        <w:ind w:left="300"/>
        <w:jc w:val="both"/>
        <w:textAlignment w:val="baseline"/>
        <w:rPr>
          <w:rFonts w:ascii="Arial" w:eastAsia="Times New Roman" w:hAnsi="Arial" w:cs="Arial"/>
          <w:color w:val="333333"/>
        </w:rPr>
      </w:pPr>
      <w:r w:rsidRPr="003C2F9A">
        <w:rPr>
          <w:rFonts w:ascii="Arial" w:eastAsia="Times New Roman" w:hAnsi="Arial" w:cs="Arial"/>
          <w:color w:val="333333"/>
        </w:rPr>
        <w:t>Video calling</w:t>
      </w:r>
    </w:p>
    <w:p w:rsidR="003C2F9A" w:rsidRPr="003C2F9A" w:rsidRDefault="003C2F9A" w:rsidP="003C2F9A">
      <w:pPr>
        <w:numPr>
          <w:ilvl w:val="0"/>
          <w:numId w:val="1"/>
        </w:numPr>
        <w:shd w:val="clear" w:color="auto" w:fill="FFFFFF"/>
        <w:spacing w:after="0" w:line="240" w:lineRule="auto"/>
        <w:ind w:left="300"/>
        <w:jc w:val="both"/>
        <w:textAlignment w:val="baseline"/>
        <w:rPr>
          <w:rFonts w:ascii="Arial" w:eastAsia="Times New Roman" w:hAnsi="Arial" w:cs="Arial"/>
          <w:color w:val="333333"/>
        </w:rPr>
      </w:pPr>
      <w:r w:rsidRPr="003C2F9A">
        <w:rPr>
          <w:rFonts w:ascii="Arial" w:eastAsia="Times New Roman" w:hAnsi="Arial" w:cs="Arial"/>
          <w:color w:val="333333"/>
        </w:rPr>
        <w:t>Screen capture</w:t>
      </w:r>
    </w:p>
    <w:p w:rsidR="003C2F9A" w:rsidRPr="003C2F9A" w:rsidRDefault="003C2F9A" w:rsidP="003C2F9A">
      <w:pPr>
        <w:numPr>
          <w:ilvl w:val="0"/>
          <w:numId w:val="1"/>
        </w:numPr>
        <w:shd w:val="clear" w:color="auto" w:fill="FFFFFF"/>
        <w:spacing w:after="0" w:line="240" w:lineRule="auto"/>
        <w:ind w:left="300"/>
        <w:jc w:val="both"/>
        <w:textAlignment w:val="baseline"/>
        <w:rPr>
          <w:rFonts w:ascii="Arial" w:eastAsia="Times New Roman" w:hAnsi="Arial" w:cs="Arial"/>
          <w:color w:val="333333"/>
        </w:rPr>
      </w:pPr>
      <w:r w:rsidRPr="003C2F9A">
        <w:rPr>
          <w:rFonts w:ascii="Arial" w:eastAsia="Times New Roman" w:hAnsi="Arial" w:cs="Arial"/>
          <w:color w:val="333333"/>
        </w:rPr>
        <w:t>External storage</w:t>
      </w:r>
    </w:p>
    <w:p w:rsidR="003C2F9A" w:rsidRPr="003C2F9A" w:rsidRDefault="003C2F9A" w:rsidP="003C2F9A">
      <w:pPr>
        <w:numPr>
          <w:ilvl w:val="0"/>
          <w:numId w:val="1"/>
        </w:numPr>
        <w:shd w:val="clear" w:color="auto" w:fill="FFFFFF"/>
        <w:spacing w:after="0" w:line="240" w:lineRule="auto"/>
        <w:ind w:left="300"/>
        <w:jc w:val="both"/>
        <w:textAlignment w:val="baseline"/>
        <w:rPr>
          <w:rFonts w:ascii="Arial" w:eastAsia="Times New Roman" w:hAnsi="Arial" w:cs="Arial"/>
          <w:color w:val="333333"/>
        </w:rPr>
      </w:pPr>
      <w:r w:rsidRPr="003C2F9A">
        <w:rPr>
          <w:rFonts w:ascii="Arial" w:eastAsia="Times New Roman" w:hAnsi="Arial" w:cs="Arial"/>
          <w:color w:val="333333"/>
        </w:rPr>
        <w:t>Streaming media support</w:t>
      </w:r>
    </w:p>
    <w:p w:rsidR="003C2F9A" w:rsidRPr="003C2F9A" w:rsidRDefault="003C2F9A" w:rsidP="003C2F9A">
      <w:pPr>
        <w:numPr>
          <w:ilvl w:val="0"/>
          <w:numId w:val="1"/>
        </w:numPr>
        <w:shd w:val="clear" w:color="auto" w:fill="FFFFFF"/>
        <w:spacing w:after="0" w:line="240" w:lineRule="auto"/>
        <w:ind w:left="300"/>
        <w:jc w:val="both"/>
        <w:textAlignment w:val="baseline"/>
        <w:rPr>
          <w:rFonts w:ascii="Arial" w:eastAsia="Times New Roman" w:hAnsi="Arial" w:cs="Arial"/>
          <w:color w:val="333333"/>
        </w:rPr>
      </w:pPr>
      <w:r w:rsidRPr="003C2F9A">
        <w:rPr>
          <w:rFonts w:ascii="Arial" w:eastAsia="Times New Roman" w:hAnsi="Arial" w:cs="Arial"/>
          <w:color w:val="333333"/>
        </w:rPr>
        <w:t>Optimized graphics</w:t>
      </w:r>
    </w:p>
    <w:p w:rsidR="003C2F9A" w:rsidRPr="00513497" w:rsidRDefault="003C2F9A" w:rsidP="003C2F9A">
      <w:pPr>
        <w:pStyle w:val="normal0"/>
        <w:pBdr>
          <w:top w:val="nil"/>
          <w:left w:val="nil"/>
          <w:bottom w:val="nil"/>
          <w:right w:val="nil"/>
          <w:between w:val="nil"/>
        </w:pBdr>
        <w:ind w:left="0"/>
        <w:rPr>
          <w:rFonts w:ascii="Arial" w:eastAsia="Times New Roman" w:hAnsi="Arial" w:cs="Arial"/>
          <w:color w:val="333333"/>
        </w:rPr>
      </w:pPr>
    </w:p>
    <w:p w:rsidR="003C2F9A" w:rsidRPr="00513497" w:rsidRDefault="003C2F9A" w:rsidP="003C2F9A">
      <w:pPr>
        <w:pStyle w:val="Heading3"/>
        <w:shd w:val="clear" w:color="auto" w:fill="FFFFFF"/>
        <w:spacing w:before="0" w:beforeAutospacing="0" w:after="150" w:afterAutospacing="0"/>
        <w:jc w:val="both"/>
        <w:textAlignment w:val="baseline"/>
        <w:rPr>
          <w:rFonts w:ascii="Arial" w:eastAsia="PT Serif" w:hAnsi="Arial" w:cs="Arial"/>
          <w:bCs w:val="0"/>
          <w:color w:val="01857B"/>
          <w:sz w:val="22"/>
          <w:szCs w:val="22"/>
        </w:rPr>
      </w:pPr>
      <w:r w:rsidRPr="00513497">
        <w:rPr>
          <w:rFonts w:ascii="Arial" w:eastAsia="PT Serif" w:hAnsi="Arial" w:cs="Arial"/>
          <w:bCs w:val="0"/>
          <w:color w:val="01857B"/>
          <w:sz w:val="22"/>
          <w:szCs w:val="22"/>
        </w:rPr>
        <w:t>Android Architecture:</w:t>
      </w:r>
    </w:p>
    <w:p w:rsidR="003C2F9A" w:rsidRPr="00513497" w:rsidRDefault="003C2F9A" w:rsidP="003C2F9A">
      <w:pPr>
        <w:pStyle w:val="NormalWeb"/>
        <w:shd w:val="clear" w:color="auto" w:fill="FFFFFF"/>
        <w:spacing w:before="0" w:beforeAutospacing="0" w:after="360" w:afterAutospacing="0" w:line="435" w:lineRule="atLeast"/>
        <w:jc w:val="both"/>
        <w:textAlignment w:val="baseline"/>
        <w:rPr>
          <w:rFonts w:ascii="Arial" w:hAnsi="Arial" w:cs="Arial"/>
          <w:color w:val="333333"/>
          <w:sz w:val="22"/>
          <w:szCs w:val="22"/>
        </w:rPr>
      </w:pPr>
      <w:r w:rsidRPr="00513497">
        <w:rPr>
          <w:rFonts w:ascii="Arial" w:hAnsi="Arial" w:cs="Arial"/>
          <w:color w:val="333333"/>
          <w:sz w:val="22"/>
          <w:szCs w:val="22"/>
        </w:rPr>
        <w:t>The android is a operating system and is a stack of software components which is divided into five sections and four main layers that is</w:t>
      </w:r>
    </w:p>
    <w:p w:rsidR="003C2F9A" w:rsidRPr="00513497" w:rsidRDefault="003C2F9A" w:rsidP="003C2F9A">
      <w:pPr>
        <w:numPr>
          <w:ilvl w:val="0"/>
          <w:numId w:val="2"/>
        </w:numPr>
        <w:shd w:val="clear" w:color="auto" w:fill="FFFFFF"/>
        <w:spacing w:after="0" w:line="240" w:lineRule="auto"/>
        <w:ind w:left="300"/>
        <w:jc w:val="both"/>
        <w:textAlignment w:val="baseline"/>
        <w:rPr>
          <w:rFonts w:ascii="Arial" w:hAnsi="Arial" w:cs="Arial"/>
          <w:color w:val="333333"/>
        </w:rPr>
      </w:pPr>
      <w:r w:rsidRPr="00513497">
        <w:rPr>
          <w:rFonts w:ascii="Arial" w:hAnsi="Arial" w:cs="Arial"/>
          <w:color w:val="333333"/>
        </w:rPr>
        <w:t>Linux kernel</w:t>
      </w:r>
    </w:p>
    <w:p w:rsidR="003C2F9A" w:rsidRPr="00513497" w:rsidRDefault="003C2F9A" w:rsidP="003C2F9A">
      <w:pPr>
        <w:numPr>
          <w:ilvl w:val="0"/>
          <w:numId w:val="2"/>
        </w:numPr>
        <w:shd w:val="clear" w:color="auto" w:fill="FFFFFF"/>
        <w:spacing w:after="0" w:line="240" w:lineRule="auto"/>
        <w:ind w:left="300"/>
        <w:jc w:val="both"/>
        <w:textAlignment w:val="baseline"/>
        <w:rPr>
          <w:rFonts w:ascii="Arial" w:hAnsi="Arial" w:cs="Arial"/>
          <w:color w:val="333333"/>
        </w:rPr>
      </w:pPr>
      <w:r w:rsidRPr="00513497">
        <w:rPr>
          <w:rFonts w:ascii="Arial" w:hAnsi="Arial" w:cs="Arial"/>
          <w:color w:val="333333"/>
        </w:rPr>
        <w:t>Libraries</w:t>
      </w:r>
    </w:p>
    <w:p w:rsidR="003C2F9A" w:rsidRPr="00513497" w:rsidRDefault="003C2F9A" w:rsidP="003C2F9A">
      <w:pPr>
        <w:numPr>
          <w:ilvl w:val="0"/>
          <w:numId w:val="2"/>
        </w:numPr>
        <w:shd w:val="clear" w:color="auto" w:fill="FFFFFF"/>
        <w:spacing w:after="0" w:line="240" w:lineRule="auto"/>
        <w:ind w:left="300"/>
        <w:jc w:val="both"/>
        <w:textAlignment w:val="baseline"/>
        <w:rPr>
          <w:rFonts w:ascii="Arial" w:hAnsi="Arial" w:cs="Arial"/>
          <w:color w:val="333333"/>
        </w:rPr>
      </w:pPr>
      <w:r w:rsidRPr="00513497">
        <w:rPr>
          <w:rFonts w:ascii="Arial" w:hAnsi="Arial" w:cs="Arial"/>
          <w:color w:val="333333"/>
        </w:rPr>
        <w:t>Android runtim</w:t>
      </w:r>
      <w:r w:rsidR="009F5238" w:rsidRPr="00513497">
        <w:rPr>
          <w:rFonts w:ascii="Arial" w:hAnsi="Arial" w:cs="Arial"/>
          <w:color w:val="333333"/>
        </w:rPr>
        <w:t>e</w:t>
      </w:r>
    </w:p>
    <w:p w:rsidR="003C2F9A" w:rsidRPr="00513497" w:rsidRDefault="003C2F9A" w:rsidP="003C2F9A">
      <w:pPr>
        <w:shd w:val="clear" w:color="auto" w:fill="FFFFFF"/>
        <w:spacing w:after="0" w:line="240" w:lineRule="auto"/>
        <w:jc w:val="both"/>
        <w:textAlignment w:val="baseline"/>
        <w:rPr>
          <w:rFonts w:ascii="Arial" w:hAnsi="Arial" w:cs="Arial"/>
          <w:color w:val="333333"/>
        </w:rPr>
      </w:pPr>
    </w:p>
    <w:p w:rsidR="003C2F9A" w:rsidRPr="00513497" w:rsidRDefault="003C2F9A" w:rsidP="003C2F9A">
      <w:pPr>
        <w:shd w:val="clear" w:color="auto" w:fill="FFFFFF"/>
        <w:spacing w:after="0" w:line="240" w:lineRule="auto"/>
        <w:jc w:val="both"/>
        <w:textAlignment w:val="baseline"/>
        <w:rPr>
          <w:rFonts w:ascii="Arial" w:hAnsi="Arial" w:cs="Arial"/>
          <w:color w:val="333333"/>
        </w:rPr>
      </w:pPr>
    </w:p>
    <w:p w:rsidR="003C2F9A" w:rsidRPr="00513497" w:rsidRDefault="003C2F9A" w:rsidP="003C2F9A">
      <w:pPr>
        <w:pStyle w:val="Heading3"/>
        <w:shd w:val="clear" w:color="auto" w:fill="FFFFFF"/>
        <w:spacing w:before="0" w:beforeAutospacing="0" w:after="150" w:afterAutospacing="0"/>
        <w:jc w:val="both"/>
        <w:textAlignment w:val="baseline"/>
        <w:rPr>
          <w:rFonts w:ascii="Arial" w:hAnsi="Arial" w:cs="Arial"/>
          <w:color w:val="333333"/>
          <w:sz w:val="22"/>
          <w:szCs w:val="22"/>
        </w:rPr>
      </w:pPr>
      <w:r w:rsidRPr="00513497">
        <w:rPr>
          <w:rFonts w:ascii="Arial" w:hAnsi="Arial" w:cs="Arial"/>
          <w:color w:val="333333"/>
          <w:sz w:val="22"/>
          <w:szCs w:val="22"/>
        </w:rPr>
        <w:t>Application frame work:</w:t>
      </w:r>
    </w:p>
    <w:p w:rsidR="003C2F9A" w:rsidRPr="00513497" w:rsidRDefault="003C2F9A" w:rsidP="003C2F9A">
      <w:pPr>
        <w:pStyle w:val="NormalWeb"/>
        <w:shd w:val="clear" w:color="auto" w:fill="FFFFFF"/>
        <w:spacing w:before="0" w:beforeAutospacing="0" w:after="0" w:afterAutospacing="0" w:line="435" w:lineRule="atLeast"/>
        <w:jc w:val="both"/>
        <w:textAlignment w:val="baseline"/>
        <w:rPr>
          <w:rFonts w:ascii="Arial" w:hAnsi="Arial" w:cs="Arial"/>
          <w:color w:val="333333"/>
          <w:sz w:val="22"/>
          <w:szCs w:val="22"/>
        </w:rPr>
      </w:pPr>
      <w:r w:rsidRPr="00513497">
        <w:rPr>
          <w:rFonts w:ascii="Arial" w:hAnsi="Arial" w:cs="Arial"/>
          <w:noProof/>
          <w:color w:val="E03800"/>
          <w:sz w:val="22"/>
          <w:szCs w:val="22"/>
          <w:bdr w:val="none" w:sz="0" w:space="0" w:color="auto" w:frame="1"/>
        </w:rPr>
        <w:drawing>
          <wp:inline distT="0" distB="0" distL="0" distR="0">
            <wp:extent cx="5638800" cy="3962400"/>
            <wp:effectExtent l="19050" t="0" r="0" b="0"/>
            <wp:docPr id="1" name="Picture 1" descr="Android Architectur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rchitecture">
                      <a:hlinkClick r:id="rId40"/>
                    </pic:cNvPr>
                    <pic:cNvPicPr>
                      <a:picLocks noChangeAspect="1" noChangeArrowheads="1"/>
                    </pic:cNvPicPr>
                  </pic:nvPicPr>
                  <pic:blipFill>
                    <a:blip r:embed="rId41"/>
                    <a:srcRect/>
                    <a:stretch>
                      <a:fillRect/>
                    </a:stretch>
                  </pic:blipFill>
                  <pic:spPr bwMode="auto">
                    <a:xfrm>
                      <a:off x="0" y="0"/>
                      <a:ext cx="5638800" cy="3962400"/>
                    </a:xfrm>
                    <a:prstGeom prst="rect">
                      <a:avLst/>
                    </a:prstGeom>
                    <a:noFill/>
                    <a:ln w="9525">
                      <a:noFill/>
                      <a:miter lim="800000"/>
                      <a:headEnd/>
                      <a:tailEnd/>
                    </a:ln>
                  </pic:spPr>
                </pic:pic>
              </a:graphicData>
            </a:graphic>
          </wp:inline>
        </w:drawing>
      </w:r>
    </w:p>
    <w:p w:rsidR="009F5238" w:rsidRPr="00513497" w:rsidRDefault="009F5238" w:rsidP="003C2F9A">
      <w:pPr>
        <w:pStyle w:val="NormalWeb"/>
        <w:shd w:val="clear" w:color="auto" w:fill="FFFFFF"/>
        <w:spacing w:before="0" w:beforeAutospacing="0" w:after="0" w:afterAutospacing="0" w:line="435" w:lineRule="atLeast"/>
        <w:jc w:val="both"/>
        <w:textAlignment w:val="baseline"/>
        <w:rPr>
          <w:rFonts w:ascii="Arial" w:hAnsi="Arial" w:cs="Arial"/>
          <w:color w:val="333333"/>
          <w:sz w:val="22"/>
          <w:szCs w:val="22"/>
        </w:rPr>
      </w:pPr>
    </w:p>
    <w:p w:rsidR="003C2F9A" w:rsidRPr="00513497" w:rsidRDefault="003C2F9A" w:rsidP="003C2F9A">
      <w:pPr>
        <w:pStyle w:val="Heading3"/>
        <w:shd w:val="clear" w:color="auto" w:fill="FFFFFF"/>
        <w:spacing w:before="0" w:beforeAutospacing="0" w:after="150" w:afterAutospacing="0"/>
        <w:jc w:val="both"/>
        <w:textAlignment w:val="baseline"/>
        <w:rPr>
          <w:ins w:id="0" w:author="Unknown"/>
          <w:rFonts w:ascii="Arial" w:hAnsi="Arial" w:cs="Arial"/>
          <w:color w:val="333333"/>
          <w:sz w:val="22"/>
          <w:szCs w:val="22"/>
        </w:rPr>
      </w:pPr>
      <w:ins w:id="1" w:author="Unknown">
        <w:r w:rsidRPr="00513497">
          <w:rPr>
            <w:rFonts w:ascii="Arial" w:hAnsi="Arial" w:cs="Arial"/>
            <w:color w:val="333333"/>
            <w:sz w:val="22"/>
            <w:szCs w:val="22"/>
          </w:rPr>
          <w:t>Linux kernel:</w:t>
        </w:r>
      </w:ins>
    </w:p>
    <w:p w:rsidR="009F5238" w:rsidRPr="00513497" w:rsidRDefault="003C2F9A" w:rsidP="003C2F9A">
      <w:pPr>
        <w:pStyle w:val="NormalWeb"/>
        <w:shd w:val="clear" w:color="auto" w:fill="FFFFFF"/>
        <w:spacing w:before="0" w:beforeAutospacing="0" w:after="360" w:afterAutospacing="0" w:line="435" w:lineRule="atLeast"/>
        <w:jc w:val="both"/>
        <w:textAlignment w:val="baseline"/>
        <w:rPr>
          <w:ins w:id="2" w:author="Unknown"/>
          <w:rFonts w:ascii="Arial" w:hAnsi="Arial" w:cs="Arial"/>
          <w:color w:val="333333"/>
          <w:sz w:val="22"/>
          <w:szCs w:val="22"/>
        </w:rPr>
      </w:pPr>
      <w:ins w:id="3" w:author="Unknown">
        <w:r w:rsidRPr="00513497">
          <w:rPr>
            <w:rFonts w:ascii="Arial" w:hAnsi="Arial" w:cs="Arial"/>
            <w:color w:val="333333"/>
            <w:sz w:val="22"/>
            <w:szCs w:val="22"/>
          </w:rPr>
          <w:t xml:space="preserve">The android uses the powerful Linux kernel and it supports wide range of hardware drivers. The kernel is the heart of the operating system that manages input and output requests from software. This provides basic system functionalities like process management, memory management, device management like camera, keypad, display etc the kernel handles all the things. The Linux is really good at networking and it is not necessary to interface it to the </w:t>
        </w:r>
        <w:r w:rsidRPr="00513497">
          <w:rPr>
            <w:rFonts w:ascii="Arial" w:hAnsi="Arial" w:cs="Arial"/>
            <w:color w:val="333333"/>
            <w:sz w:val="22"/>
            <w:szCs w:val="22"/>
          </w:rPr>
          <w:lastRenderedPageBreak/>
          <w:t>peripheral hardware. The kernel itself does not interact directly with the user but rather interacts with the shell and other programs as well as with the hard ware devices on the system.</w:t>
        </w:r>
      </w:ins>
    </w:p>
    <w:p w:rsidR="003C2F9A" w:rsidRPr="00513497" w:rsidRDefault="003C2F9A" w:rsidP="003C2F9A">
      <w:pPr>
        <w:pStyle w:val="Heading3"/>
        <w:shd w:val="clear" w:color="auto" w:fill="FFFFFF"/>
        <w:spacing w:before="0" w:beforeAutospacing="0" w:after="150" w:afterAutospacing="0"/>
        <w:jc w:val="both"/>
        <w:textAlignment w:val="baseline"/>
        <w:rPr>
          <w:ins w:id="4" w:author="Unknown"/>
          <w:rFonts w:ascii="Arial" w:hAnsi="Arial" w:cs="Arial"/>
          <w:color w:val="333333"/>
          <w:sz w:val="22"/>
          <w:szCs w:val="22"/>
        </w:rPr>
      </w:pPr>
      <w:ins w:id="5" w:author="Unknown">
        <w:r w:rsidRPr="00513497">
          <w:rPr>
            <w:rFonts w:ascii="Arial" w:hAnsi="Arial" w:cs="Arial"/>
            <w:color w:val="333333"/>
            <w:sz w:val="22"/>
            <w:szCs w:val="22"/>
          </w:rPr>
          <w:t>Libraries:</w:t>
        </w:r>
      </w:ins>
    </w:p>
    <w:p w:rsidR="003C2F9A" w:rsidRPr="00513497" w:rsidRDefault="003C2F9A" w:rsidP="003C2F9A">
      <w:pPr>
        <w:pStyle w:val="NormalWeb"/>
        <w:shd w:val="clear" w:color="auto" w:fill="FFFFFF"/>
        <w:spacing w:before="0" w:beforeAutospacing="0" w:after="360" w:afterAutospacing="0" w:line="435" w:lineRule="atLeast"/>
        <w:jc w:val="both"/>
        <w:textAlignment w:val="baseline"/>
        <w:rPr>
          <w:ins w:id="6" w:author="Unknown"/>
          <w:rFonts w:ascii="Arial" w:hAnsi="Arial" w:cs="Arial"/>
          <w:color w:val="333333"/>
          <w:sz w:val="22"/>
          <w:szCs w:val="22"/>
        </w:rPr>
      </w:pPr>
      <w:ins w:id="7" w:author="Unknown">
        <w:r w:rsidRPr="00513497">
          <w:rPr>
            <w:rFonts w:ascii="Arial" w:hAnsi="Arial" w:cs="Arial"/>
            <w:color w:val="333333"/>
            <w:sz w:val="22"/>
            <w:szCs w:val="22"/>
          </w:rPr>
          <w:t>The on top of a Linux kennel there is a set of libraries including open source web browser such as webkit, library libc. These libraries are used to play and record audio and video. The SQLite is a data base which is useful for storage and sharing of application data. The SSL libraries are responsible for internet security etc.</w:t>
        </w:r>
      </w:ins>
    </w:p>
    <w:p w:rsidR="003C2F9A" w:rsidRPr="00513497" w:rsidRDefault="003C2F9A" w:rsidP="003C2F9A">
      <w:pPr>
        <w:pStyle w:val="Heading3"/>
        <w:shd w:val="clear" w:color="auto" w:fill="FFFFFF"/>
        <w:spacing w:before="0" w:beforeAutospacing="0" w:after="150" w:afterAutospacing="0"/>
        <w:jc w:val="both"/>
        <w:textAlignment w:val="baseline"/>
        <w:rPr>
          <w:ins w:id="8" w:author="Unknown"/>
          <w:rFonts w:ascii="Arial" w:hAnsi="Arial" w:cs="Arial"/>
          <w:color w:val="333333"/>
          <w:sz w:val="22"/>
          <w:szCs w:val="22"/>
        </w:rPr>
      </w:pPr>
      <w:ins w:id="9" w:author="Unknown">
        <w:r w:rsidRPr="00513497">
          <w:rPr>
            <w:rFonts w:ascii="Arial" w:hAnsi="Arial" w:cs="Arial"/>
            <w:color w:val="333333"/>
            <w:sz w:val="22"/>
            <w:szCs w:val="22"/>
          </w:rPr>
          <w:t>Android Runtime:</w:t>
        </w:r>
      </w:ins>
    </w:p>
    <w:p w:rsidR="003C2F9A" w:rsidRPr="00513497" w:rsidRDefault="003C2F9A" w:rsidP="003C2F9A">
      <w:pPr>
        <w:pStyle w:val="NormalWeb"/>
        <w:shd w:val="clear" w:color="auto" w:fill="FFFFFF"/>
        <w:spacing w:before="0" w:beforeAutospacing="0" w:after="360" w:afterAutospacing="0" w:line="435" w:lineRule="atLeast"/>
        <w:jc w:val="both"/>
        <w:textAlignment w:val="baseline"/>
        <w:rPr>
          <w:ins w:id="10" w:author="Unknown"/>
          <w:rFonts w:ascii="Arial" w:hAnsi="Arial" w:cs="Arial"/>
          <w:color w:val="333333"/>
          <w:sz w:val="22"/>
          <w:szCs w:val="22"/>
        </w:rPr>
      </w:pPr>
      <w:ins w:id="11" w:author="Unknown">
        <w:r w:rsidRPr="00513497">
          <w:rPr>
            <w:rFonts w:ascii="Arial" w:hAnsi="Arial" w:cs="Arial"/>
            <w:color w:val="333333"/>
            <w:sz w:val="22"/>
            <w:szCs w:val="22"/>
          </w:rPr>
          <w:t>The android runtime provides a key component called Dalvik Virtual Machine which is a kind of java virtual machine. It is specially designed and optimized for android. The Dalvik VM is the process virtual machine in the android operating system. It is a software that runs apps on android devices.</w:t>
        </w:r>
      </w:ins>
    </w:p>
    <w:p w:rsidR="003C2F9A" w:rsidRPr="00513497" w:rsidRDefault="003C2F9A" w:rsidP="003C2F9A">
      <w:pPr>
        <w:pStyle w:val="NormalWeb"/>
        <w:shd w:val="clear" w:color="auto" w:fill="FFFFFF"/>
        <w:spacing w:before="0" w:beforeAutospacing="0" w:after="360" w:afterAutospacing="0" w:line="435" w:lineRule="atLeast"/>
        <w:jc w:val="both"/>
        <w:textAlignment w:val="baseline"/>
        <w:rPr>
          <w:ins w:id="12" w:author="Unknown"/>
          <w:rFonts w:ascii="Arial" w:hAnsi="Arial" w:cs="Arial"/>
          <w:color w:val="333333"/>
          <w:sz w:val="22"/>
          <w:szCs w:val="22"/>
        </w:rPr>
      </w:pPr>
      <w:ins w:id="13" w:author="Unknown">
        <w:r w:rsidRPr="00513497">
          <w:rPr>
            <w:rFonts w:ascii="Arial" w:hAnsi="Arial" w:cs="Arial"/>
            <w:color w:val="333333"/>
            <w:sz w:val="22"/>
            <w:szCs w:val="22"/>
          </w:rPr>
          <w:t>The Dalvik VM makes use of Linux core features like memory management and multithreading which is in a java language. The Dalvik VM enables every android application to run it own process. The Dalvik VM  executes the files in the .dex format.</w:t>
        </w:r>
      </w:ins>
    </w:p>
    <w:p w:rsidR="003C2F9A" w:rsidRPr="00513497" w:rsidRDefault="003C2F9A" w:rsidP="003C2F9A">
      <w:pPr>
        <w:pStyle w:val="Heading3"/>
        <w:shd w:val="clear" w:color="auto" w:fill="FFFFFF"/>
        <w:spacing w:before="0" w:beforeAutospacing="0" w:after="150" w:afterAutospacing="0"/>
        <w:jc w:val="both"/>
        <w:textAlignment w:val="baseline"/>
        <w:rPr>
          <w:ins w:id="14" w:author="Unknown"/>
          <w:rFonts w:ascii="Arial" w:hAnsi="Arial" w:cs="Arial"/>
          <w:color w:val="333333"/>
          <w:sz w:val="22"/>
          <w:szCs w:val="22"/>
        </w:rPr>
      </w:pPr>
      <w:ins w:id="15" w:author="Unknown">
        <w:r w:rsidRPr="00513497">
          <w:rPr>
            <w:rFonts w:ascii="Arial" w:hAnsi="Arial" w:cs="Arial"/>
            <w:color w:val="333333"/>
            <w:sz w:val="22"/>
            <w:szCs w:val="22"/>
          </w:rPr>
          <w:t>Application frame work:</w:t>
        </w:r>
      </w:ins>
    </w:p>
    <w:p w:rsidR="003C2F9A" w:rsidRPr="00513497" w:rsidRDefault="003C2F9A" w:rsidP="003C2F9A">
      <w:pPr>
        <w:pStyle w:val="NormalWeb"/>
        <w:shd w:val="clear" w:color="auto" w:fill="FFFFFF"/>
        <w:spacing w:before="0" w:beforeAutospacing="0" w:after="360" w:afterAutospacing="0" w:line="435" w:lineRule="atLeast"/>
        <w:jc w:val="both"/>
        <w:textAlignment w:val="baseline"/>
        <w:rPr>
          <w:ins w:id="16" w:author="Unknown"/>
          <w:rFonts w:ascii="Arial" w:hAnsi="Arial" w:cs="Arial"/>
          <w:color w:val="333333"/>
          <w:sz w:val="22"/>
          <w:szCs w:val="22"/>
        </w:rPr>
      </w:pPr>
      <w:ins w:id="17" w:author="Unknown">
        <w:r w:rsidRPr="00513497">
          <w:rPr>
            <w:rFonts w:ascii="Arial" w:hAnsi="Arial" w:cs="Arial"/>
            <w:color w:val="333333"/>
            <w:sz w:val="22"/>
            <w:szCs w:val="22"/>
          </w:rPr>
          <w:t>The application frame work layer provides many higher level services to applications such as windows manager, view system, package manager, resource manager etc. The application developers are allowed to make use of these services in their application.</w:t>
        </w:r>
      </w:ins>
    </w:p>
    <w:p w:rsidR="009F5238" w:rsidRPr="00513497" w:rsidRDefault="003C2F9A" w:rsidP="003C2F9A">
      <w:pPr>
        <w:pStyle w:val="normal0"/>
        <w:pBdr>
          <w:top w:val="nil"/>
          <w:left w:val="nil"/>
          <w:bottom w:val="nil"/>
          <w:right w:val="nil"/>
          <w:between w:val="nil"/>
        </w:pBdr>
        <w:rPr>
          <w:rFonts w:ascii="Arial" w:eastAsia="Times New Roman" w:hAnsi="Arial" w:cs="Arial"/>
          <w:color w:val="333333"/>
        </w:rPr>
      </w:pPr>
      <w:r w:rsidRPr="00513497">
        <w:rPr>
          <w:rFonts w:ascii="Arial" w:eastAsia="Times New Roman" w:hAnsi="Arial" w:cs="Arial"/>
          <w:color w:val="333333"/>
        </w:rPr>
        <w:t xml:space="preserve"> </w:t>
      </w:r>
    </w:p>
    <w:p w:rsidR="009F5238" w:rsidRPr="00513497" w:rsidRDefault="009F5238" w:rsidP="003C2F9A">
      <w:pPr>
        <w:pStyle w:val="normal0"/>
        <w:pBdr>
          <w:top w:val="nil"/>
          <w:left w:val="nil"/>
          <w:bottom w:val="nil"/>
          <w:right w:val="nil"/>
          <w:between w:val="nil"/>
        </w:pBdr>
        <w:rPr>
          <w:rFonts w:ascii="Arial" w:eastAsia="Times New Roman" w:hAnsi="Arial" w:cs="Arial"/>
          <w:color w:val="333333"/>
        </w:rPr>
      </w:pPr>
    </w:p>
    <w:p w:rsidR="009F5238" w:rsidRPr="00513497" w:rsidRDefault="009F5238" w:rsidP="003C2F9A">
      <w:pPr>
        <w:pStyle w:val="normal0"/>
        <w:pBdr>
          <w:top w:val="nil"/>
          <w:left w:val="nil"/>
          <w:bottom w:val="nil"/>
          <w:right w:val="nil"/>
          <w:between w:val="nil"/>
        </w:pBdr>
        <w:rPr>
          <w:rFonts w:ascii="Arial" w:eastAsia="Times New Roman" w:hAnsi="Arial" w:cs="Arial"/>
          <w:color w:val="333333"/>
        </w:rPr>
      </w:pPr>
    </w:p>
    <w:p w:rsidR="009F5238" w:rsidRPr="00513497" w:rsidRDefault="009F5238" w:rsidP="003C2F9A">
      <w:pPr>
        <w:pStyle w:val="normal0"/>
        <w:pBdr>
          <w:top w:val="nil"/>
          <w:left w:val="nil"/>
          <w:bottom w:val="nil"/>
          <w:right w:val="nil"/>
          <w:between w:val="nil"/>
        </w:pBdr>
        <w:rPr>
          <w:rFonts w:ascii="Arial" w:eastAsia="Times New Roman" w:hAnsi="Arial" w:cs="Arial"/>
          <w:color w:val="333333"/>
        </w:rPr>
      </w:pPr>
    </w:p>
    <w:p w:rsidR="009F5238" w:rsidRPr="00513497" w:rsidRDefault="009F5238" w:rsidP="003C2F9A">
      <w:pPr>
        <w:pStyle w:val="normal0"/>
        <w:pBdr>
          <w:top w:val="nil"/>
          <w:left w:val="nil"/>
          <w:bottom w:val="nil"/>
          <w:right w:val="nil"/>
          <w:between w:val="nil"/>
        </w:pBdr>
        <w:rPr>
          <w:rFonts w:ascii="Arial" w:eastAsia="Times New Roman" w:hAnsi="Arial" w:cs="Arial"/>
          <w:color w:val="333333"/>
        </w:rPr>
      </w:pPr>
    </w:p>
    <w:p w:rsidR="003C2F9A" w:rsidRPr="00513497" w:rsidRDefault="003C2F9A" w:rsidP="003C2F9A">
      <w:pPr>
        <w:pStyle w:val="normal0"/>
        <w:pBdr>
          <w:top w:val="nil"/>
          <w:left w:val="nil"/>
          <w:bottom w:val="nil"/>
          <w:right w:val="nil"/>
          <w:between w:val="nil"/>
        </w:pBdr>
        <w:rPr>
          <w:rFonts w:ascii="Arial" w:hAnsi="Arial" w:cs="Arial"/>
          <w:lang/>
        </w:rPr>
      </w:pPr>
      <w:hyperlink r:id="rId42" w:history="1">
        <w:r w:rsidRPr="00513497">
          <w:rPr>
            <w:rFonts w:ascii="Arial" w:eastAsia="Times New Roman" w:hAnsi="Arial" w:cs="Arial"/>
            <w:color w:val="F65E13"/>
            <w:bdr w:val="none" w:sz="0" w:space="0" w:color="auto" w:frame="1"/>
          </w:rPr>
          <w:br/>
        </w:r>
      </w:hyperlink>
      <w:r w:rsidR="009F5238" w:rsidRPr="00513497">
        <w:rPr>
          <w:rFonts w:ascii="Arial" w:hAnsi="Arial" w:cs="Arial"/>
          <w:b/>
          <w:color w:val="01857B"/>
        </w:rPr>
        <w:t>Creating Android Virtual Devices (AVDs)</w:t>
      </w:r>
    </w:p>
    <w:p w:rsidR="009F5238" w:rsidRPr="00513497" w:rsidRDefault="009F5238" w:rsidP="003C2F9A">
      <w:pPr>
        <w:pStyle w:val="normal0"/>
        <w:pBdr>
          <w:top w:val="nil"/>
          <w:left w:val="nil"/>
          <w:bottom w:val="nil"/>
          <w:right w:val="nil"/>
          <w:between w:val="nil"/>
        </w:pBdr>
        <w:rPr>
          <w:rFonts w:ascii="Arial" w:hAnsi="Arial" w:cs="Arial"/>
          <w:lang/>
        </w:rPr>
      </w:pPr>
    </w:p>
    <w:p w:rsidR="009F5238" w:rsidRPr="009F5238" w:rsidRDefault="009F5238" w:rsidP="009F5238">
      <w:pPr>
        <w:shd w:val="clear" w:color="auto" w:fill="FFFFFF"/>
        <w:spacing w:line="240" w:lineRule="auto"/>
        <w:rPr>
          <w:rFonts w:ascii="Arial" w:eastAsia="Times New Roman" w:hAnsi="Arial" w:cs="Arial"/>
          <w:color w:val="222222"/>
        </w:rPr>
      </w:pPr>
      <w:r w:rsidRPr="00513497">
        <w:rPr>
          <w:rFonts w:ascii="Arial" w:eastAsia="Times New Roman" w:hAnsi="Arial" w:cs="Arial"/>
          <w:b/>
          <w:bCs/>
          <w:color w:val="222222"/>
        </w:rPr>
        <w:t>T</w:t>
      </w:r>
      <w:r w:rsidRPr="009F5238">
        <w:rPr>
          <w:rFonts w:ascii="Arial" w:eastAsia="Times New Roman" w:hAnsi="Arial" w:cs="Arial"/>
          <w:b/>
          <w:bCs/>
          <w:color w:val="222222"/>
        </w:rPr>
        <w:t>o create a new AVD:</w:t>
      </w:r>
    </w:p>
    <w:p w:rsidR="009F5238" w:rsidRPr="009F5238" w:rsidRDefault="009F5238" w:rsidP="009F5238">
      <w:pPr>
        <w:numPr>
          <w:ilvl w:val="0"/>
          <w:numId w:val="3"/>
        </w:numPr>
        <w:shd w:val="clear" w:color="auto" w:fill="FFFFFF"/>
        <w:spacing w:after="60" w:line="240" w:lineRule="auto"/>
        <w:ind w:left="0"/>
        <w:rPr>
          <w:rFonts w:ascii="Arial" w:eastAsia="Times New Roman" w:hAnsi="Arial" w:cs="Arial"/>
          <w:color w:val="222222"/>
        </w:rPr>
      </w:pPr>
      <w:r w:rsidRPr="009F5238">
        <w:rPr>
          <w:rFonts w:ascii="Arial" w:eastAsia="Times New Roman" w:hAnsi="Arial" w:cs="Arial"/>
          <w:color w:val="222222"/>
        </w:rPr>
        <w:t>Open the </w:t>
      </w:r>
      <w:r w:rsidRPr="009F5238">
        <w:rPr>
          <w:rFonts w:ascii="Arial" w:eastAsia="Times New Roman" w:hAnsi="Arial" w:cs="Arial"/>
          <w:b/>
          <w:bCs/>
          <w:color w:val="222222"/>
        </w:rPr>
        <w:t>AVD</w:t>
      </w:r>
      <w:r w:rsidRPr="009F5238">
        <w:rPr>
          <w:rFonts w:ascii="Arial" w:eastAsia="Times New Roman" w:hAnsi="Arial" w:cs="Arial"/>
          <w:color w:val="222222"/>
        </w:rPr>
        <w:t> Manager by clicking Tools &gt; </w:t>
      </w:r>
      <w:r w:rsidRPr="009F5238">
        <w:rPr>
          <w:rFonts w:ascii="Arial" w:eastAsia="Times New Roman" w:hAnsi="Arial" w:cs="Arial"/>
          <w:b/>
          <w:bCs/>
          <w:color w:val="222222"/>
        </w:rPr>
        <w:t>AVD</w:t>
      </w:r>
      <w:r w:rsidRPr="009F5238">
        <w:rPr>
          <w:rFonts w:ascii="Arial" w:eastAsia="Times New Roman" w:hAnsi="Arial" w:cs="Arial"/>
          <w:color w:val="222222"/>
        </w:rPr>
        <w:t> Manager.</w:t>
      </w:r>
    </w:p>
    <w:p w:rsidR="009F5238" w:rsidRPr="009F5238" w:rsidRDefault="009F5238" w:rsidP="009F5238">
      <w:pPr>
        <w:numPr>
          <w:ilvl w:val="0"/>
          <w:numId w:val="3"/>
        </w:numPr>
        <w:shd w:val="clear" w:color="auto" w:fill="FFFFFF"/>
        <w:spacing w:after="60" w:line="240" w:lineRule="auto"/>
        <w:ind w:left="0"/>
        <w:rPr>
          <w:rFonts w:ascii="Arial" w:eastAsia="Times New Roman" w:hAnsi="Arial" w:cs="Arial"/>
          <w:color w:val="222222"/>
        </w:rPr>
      </w:pPr>
      <w:r w:rsidRPr="009F5238">
        <w:rPr>
          <w:rFonts w:ascii="Arial" w:eastAsia="Times New Roman" w:hAnsi="Arial" w:cs="Arial"/>
          <w:color w:val="222222"/>
        </w:rPr>
        <w:t>Click </w:t>
      </w:r>
      <w:r w:rsidRPr="009F5238">
        <w:rPr>
          <w:rFonts w:ascii="Arial" w:eastAsia="Times New Roman" w:hAnsi="Arial" w:cs="Arial"/>
          <w:b/>
          <w:bCs/>
          <w:color w:val="222222"/>
        </w:rPr>
        <w:t>Create Virtual Device</w:t>
      </w:r>
      <w:r w:rsidRPr="009F5238">
        <w:rPr>
          <w:rFonts w:ascii="Arial" w:eastAsia="Times New Roman" w:hAnsi="Arial" w:cs="Arial"/>
          <w:color w:val="222222"/>
        </w:rPr>
        <w:t>, at the bottom of the </w:t>
      </w:r>
      <w:r w:rsidRPr="009F5238">
        <w:rPr>
          <w:rFonts w:ascii="Arial" w:eastAsia="Times New Roman" w:hAnsi="Arial" w:cs="Arial"/>
          <w:b/>
          <w:bCs/>
          <w:color w:val="222222"/>
        </w:rPr>
        <w:t>AVD</w:t>
      </w:r>
      <w:r w:rsidRPr="009F5238">
        <w:rPr>
          <w:rFonts w:ascii="Arial" w:eastAsia="Times New Roman" w:hAnsi="Arial" w:cs="Arial"/>
          <w:color w:val="222222"/>
        </w:rPr>
        <w:t> Manager dialog. ...</w:t>
      </w:r>
    </w:p>
    <w:p w:rsidR="009F5238" w:rsidRPr="009F5238" w:rsidRDefault="009F5238" w:rsidP="009F5238">
      <w:pPr>
        <w:numPr>
          <w:ilvl w:val="0"/>
          <w:numId w:val="3"/>
        </w:numPr>
        <w:shd w:val="clear" w:color="auto" w:fill="FFFFFF"/>
        <w:spacing w:after="60" w:line="240" w:lineRule="auto"/>
        <w:ind w:left="0"/>
        <w:rPr>
          <w:rFonts w:ascii="Arial" w:eastAsia="Times New Roman" w:hAnsi="Arial" w:cs="Arial"/>
          <w:color w:val="222222"/>
        </w:rPr>
      </w:pPr>
      <w:r w:rsidRPr="009F5238">
        <w:rPr>
          <w:rFonts w:ascii="Arial" w:eastAsia="Times New Roman" w:hAnsi="Arial" w:cs="Arial"/>
          <w:color w:val="222222"/>
        </w:rPr>
        <w:t>Select a hardware profile, and then click Next.</w:t>
      </w:r>
    </w:p>
    <w:p w:rsidR="009F5238" w:rsidRPr="009F5238" w:rsidRDefault="009F5238" w:rsidP="009F5238">
      <w:pPr>
        <w:numPr>
          <w:ilvl w:val="0"/>
          <w:numId w:val="3"/>
        </w:numPr>
        <w:shd w:val="clear" w:color="auto" w:fill="FFFFFF"/>
        <w:spacing w:after="60" w:line="240" w:lineRule="auto"/>
        <w:ind w:left="0"/>
        <w:rPr>
          <w:rFonts w:ascii="Arial" w:eastAsia="Times New Roman" w:hAnsi="Arial" w:cs="Arial"/>
          <w:color w:val="222222"/>
        </w:rPr>
      </w:pPr>
      <w:r w:rsidRPr="009F5238">
        <w:rPr>
          <w:rFonts w:ascii="Arial" w:eastAsia="Times New Roman" w:hAnsi="Arial" w:cs="Arial"/>
          <w:color w:val="222222"/>
        </w:rPr>
        <w:t>Select the system image for a particular API level, and then click Next.</w:t>
      </w:r>
    </w:p>
    <w:p w:rsidR="009F5238" w:rsidRPr="00513497" w:rsidRDefault="009F5238" w:rsidP="009F5238">
      <w:pPr>
        <w:numPr>
          <w:ilvl w:val="0"/>
          <w:numId w:val="3"/>
        </w:numPr>
        <w:shd w:val="clear" w:color="auto" w:fill="FFFFFF"/>
        <w:spacing w:after="60" w:line="240" w:lineRule="auto"/>
        <w:ind w:left="0"/>
        <w:rPr>
          <w:rFonts w:ascii="Arial" w:eastAsia="Times New Roman" w:hAnsi="Arial" w:cs="Arial"/>
          <w:color w:val="222222"/>
        </w:rPr>
      </w:pPr>
      <w:r w:rsidRPr="009F5238">
        <w:rPr>
          <w:rFonts w:ascii="Arial" w:eastAsia="Times New Roman" w:hAnsi="Arial" w:cs="Arial"/>
          <w:color w:val="222222"/>
        </w:rPr>
        <w:t>Change </w:t>
      </w:r>
      <w:r w:rsidRPr="009F5238">
        <w:rPr>
          <w:rFonts w:ascii="Arial" w:eastAsia="Times New Roman" w:hAnsi="Arial" w:cs="Arial"/>
          <w:b/>
          <w:bCs/>
          <w:color w:val="222222"/>
        </w:rPr>
        <w:t>AVD</w:t>
      </w:r>
      <w:r w:rsidRPr="009F5238">
        <w:rPr>
          <w:rFonts w:ascii="Arial" w:eastAsia="Times New Roman" w:hAnsi="Arial" w:cs="Arial"/>
          <w:color w:val="222222"/>
        </w:rPr>
        <w:t> properties as needed, and then click Finish.</w:t>
      </w:r>
    </w:p>
    <w:p w:rsidR="009F5238" w:rsidRPr="00513497" w:rsidRDefault="009F5238" w:rsidP="009F5238">
      <w:pPr>
        <w:shd w:val="clear" w:color="auto" w:fill="FFFFFF"/>
        <w:spacing w:after="60" w:line="240" w:lineRule="auto"/>
        <w:rPr>
          <w:rFonts w:ascii="Arial" w:eastAsia="Times New Roman" w:hAnsi="Arial" w:cs="Arial"/>
          <w:color w:val="222222"/>
        </w:rPr>
      </w:pPr>
    </w:p>
    <w:p w:rsidR="009F5238" w:rsidRPr="00513497" w:rsidRDefault="009F5238" w:rsidP="009F5238">
      <w:pPr>
        <w:shd w:val="clear" w:color="auto" w:fill="FFFFFF"/>
        <w:spacing w:after="60" w:line="240" w:lineRule="auto"/>
        <w:rPr>
          <w:rFonts w:ascii="Arial" w:eastAsia="Times New Roman" w:hAnsi="Arial" w:cs="Arial"/>
          <w:color w:val="222222"/>
        </w:rPr>
      </w:pPr>
    </w:p>
    <w:p w:rsidR="009F5238" w:rsidRPr="00513497" w:rsidRDefault="009F5238" w:rsidP="009F5238">
      <w:pPr>
        <w:shd w:val="clear" w:color="auto" w:fill="FFFFFF"/>
        <w:spacing w:after="60" w:line="240" w:lineRule="auto"/>
        <w:rPr>
          <w:rFonts w:ascii="Arial" w:eastAsia="Times New Roman" w:hAnsi="Arial" w:cs="Arial"/>
          <w:color w:val="222222"/>
        </w:rPr>
      </w:pPr>
    </w:p>
    <w:p w:rsidR="009F5238" w:rsidRPr="00513497" w:rsidRDefault="009F5238" w:rsidP="009F5238">
      <w:pPr>
        <w:pStyle w:val="NormalWeb"/>
        <w:shd w:val="clear" w:color="auto" w:fill="FFFFFF"/>
        <w:spacing w:before="240" w:beforeAutospacing="0" w:after="240" w:afterAutospacing="0"/>
        <w:rPr>
          <w:rFonts w:ascii="Arial" w:hAnsi="Arial" w:cs="Arial"/>
          <w:color w:val="202124"/>
          <w:sz w:val="22"/>
          <w:szCs w:val="22"/>
        </w:rPr>
      </w:pPr>
      <w:r w:rsidRPr="00513497">
        <w:rPr>
          <w:rFonts w:ascii="Arial" w:hAnsi="Arial" w:cs="Arial"/>
          <w:color w:val="202124"/>
          <w:sz w:val="22"/>
          <w:szCs w:val="22"/>
        </w:rPr>
        <w:t>To create a new AVD:</w:t>
      </w:r>
    </w:p>
    <w:p w:rsidR="009F5238" w:rsidRPr="00513497" w:rsidRDefault="009F5238" w:rsidP="009F5238">
      <w:pPr>
        <w:numPr>
          <w:ilvl w:val="0"/>
          <w:numId w:val="4"/>
        </w:numPr>
        <w:shd w:val="clear" w:color="auto" w:fill="FFFFFF"/>
        <w:spacing w:before="180" w:after="180" w:line="240" w:lineRule="auto"/>
        <w:ind w:left="0"/>
        <w:rPr>
          <w:rFonts w:ascii="Arial" w:hAnsi="Arial" w:cs="Arial"/>
          <w:color w:val="202124"/>
        </w:rPr>
      </w:pPr>
      <w:r w:rsidRPr="00513497">
        <w:rPr>
          <w:rFonts w:ascii="Arial" w:hAnsi="Arial" w:cs="Arial"/>
          <w:color w:val="202124"/>
        </w:rPr>
        <w:t>Open the AVD Manager by clicking </w:t>
      </w:r>
      <w:r w:rsidRPr="00513497">
        <w:rPr>
          <w:rFonts w:ascii="Arial" w:hAnsi="Arial" w:cs="Arial"/>
          <w:b/>
          <w:bCs/>
          <w:color w:val="202124"/>
        </w:rPr>
        <w:t>Tools &gt; AVD Manager</w:t>
      </w:r>
      <w:r w:rsidRPr="00513497">
        <w:rPr>
          <w:rFonts w:ascii="Arial" w:hAnsi="Arial" w:cs="Arial"/>
          <w:color w:val="202124"/>
        </w:rPr>
        <w:t>. </w:t>
      </w:r>
      <w:r w:rsidRPr="00513497">
        <w:rPr>
          <w:rFonts w:ascii="Arial" w:hAnsi="Arial" w:cs="Arial"/>
          <w:noProof/>
          <w:color w:val="202124"/>
        </w:rPr>
        <w:drawing>
          <wp:inline distT="0" distB="0" distL="0" distR="0">
            <wp:extent cx="6378686" cy="3181350"/>
            <wp:effectExtent l="19050" t="0" r="3064" b="0"/>
            <wp:docPr id="3" name="Picture 3" descr="https://developer.android.com/studio/images/run/avd-manager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studio/images/run/avd-manager_2x.png"/>
                    <pic:cNvPicPr>
                      <a:picLocks noChangeAspect="1" noChangeArrowheads="1"/>
                    </pic:cNvPicPr>
                  </pic:nvPicPr>
                  <pic:blipFill>
                    <a:blip r:embed="rId43"/>
                    <a:srcRect/>
                    <a:stretch>
                      <a:fillRect/>
                    </a:stretch>
                  </pic:blipFill>
                  <pic:spPr bwMode="auto">
                    <a:xfrm>
                      <a:off x="0" y="0"/>
                      <a:ext cx="6391275" cy="3187629"/>
                    </a:xfrm>
                    <a:prstGeom prst="rect">
                      <a:avLst/>
                    </a:prstGeom>
                    <a:noFill/>
                    <a:ln w="9525">
                      <a:noFill/>
                      <a:miter lim="800000"/>
                      <a:headEnd/>
                      <a:tailEnd/>
                    </a:ln>
                  </pic:spPr>
                </pic:pic>
              </a:graphicData>
            </a:graphic>
          </wp:inline>
        </w:drawing>
      </w:r>
    </w:p>
    <w:p w:rsidR="009F5238" w:rsidRPr="00513497" w:rsidRDefault="009F5238" w:rsidP="009F5238">
      <w:pPr>
        <w:numPr>
          <w:ilvl w:val="0"/>
          <w:numId w:val="4"/>
        </w:numPr>
        <w:shd w:val="clear" w:color="auto" w:fill="FFFFFF"/>
        <w:spacing w:before="180" w:after="180" w:line="240" w:lineRule="auto"/>
        <w:ind w:left="0"/>
        <w:rPr>
          <w:rFonts w:ascii="Arial" w:hAnsi="Arial" w:cs="Arial"/>
          <w:color w:val="202124"/>
        </w:rPr>
      </w:pPr>
      <w:r w:rsidRPr="00513497">
        <w:rPr>
          <w:rFonts w:ascii="Arial" w:hAnsi="Arial" w:cs="Arial"/>
          <w:color w:val="202124"/>
        </w:rPr>
        <w:t>Click </w:t>
      </w:r>
      <w:r w:rsidRPr="00513497">
        <w:rPr>
          <w:rStyle w:val="Strong"/>
          <w:rFonts w:ascii="Arial" w:hAnsi="Arial" w:cs="Arial"/>
          <w:color w:val="202124"/>
        </w:rPr>
        <w:t>Create Virtual Device</w:t>
      </w:r>
      <w:r w:rsidRPr="00513497">
        <w:rPr>
          <w:rFonts w:ascii="Arial" w:hAnsi="Arial" w:cs="Arial"/>
          <w:color w:val="202124"/>
        </w:rPr>
        <w:t>, at the bottom of the AVD Manager dialog.</w:t>
      </w:r>
    </w:p>
    <w:p w:rsidR="009F5238" w:rsidRPr="00513497" w:rsidRDefault="009F5238" w:rsidP="009F5238">
      <w:pPr>
        <w:pStyle w:val="NormalWeb"/>
        <w:shd w:val="clear" w:color="auto" w:fill="FFFFFF"/>
        <w:spacing w:before="180" w:beforeAutospacing="0" w:after="180" w:afterAutospacing="0"/>
        <w:rPr>
          <w:rFonts w:ascii="Arial" w:hAnsi="Arial" w:cs="Arial"/>
          <w:color w:val="202124"/>
          <w:sz w:val="22"/>
          <w:szCs w:val="22"/>
        </w:rPr>
      </w:pPr>
      <w:r w:rsidRPr="00513497">
        <w:rPr>
          <w:rFonts w:ascii="Arial" w:hAnsi="Arial" w:cs="Arial"/>
          <w:color w:val="202124"/>
          <w:sz w:val="22"/>
          <w:szCs w:val="22"/>
        </w:rPr>
        <w:t>The </w:t>
      </w:r>
      <w:r w:rsidRPr="00513497">
        <w:rPr>
          <w:rFonts w:ascii="Arial" w:hAnsi="Arial" w:cs="Arial"/>
          <w:b/>
          <w:bCs/>
          <w:color w:val="202124"/>
          <w:sz w:val="22"/>
          <w:szCs w:val="22"/>
        </w:rPr>
        <w:t>Select Hardware</w:t>
      </w:r>
      <w:r w:rsidRPr="00513497">
        <w:rPr>
          <w:rFonts w:ascii="Arial" w:hAnsi="Arial" w:cs="Arial"/>
          <w:color w:val="202124"/>
          <w:sz w:val="22"/>
          <w:szCs w:val="22"/>
        </w:rPr>
        <w:t> page appears.</w:t>
      </w:r>
    </w:p>
    <w:p w:rsidR="009F5238" w:rsidRPr="00513497" w:rsidRDefault="009F5238" w:rsidP="009F5238">
      <w:pPr>
        <w:shd w:val="clear" w:color="auto" w:fill="FFFFFF"/>
        <w:rPr>
          <w:rFonts w:ascii="Arial" w:hAnsi="Arial" w:cs="Arial"/>
          <w:color w:val="202124"/>
        </w:rPr>
      </w:pPr>
      <w:r w:rsidRPr="00513497">
        <w:rPr>
          <w:rFonts w:ascii="Arial" w:hAnsi="Arial" w:cs="Arial"/>
          <w:noProof/>
          <w:color w:val="202124"/>
        </w:rPr>
        <w:lastRenderedPageBreak/>
        <w:drawing>
          <wp:inline distT="0" distB="0" distL="0" distR="0">
            <wp:extent cx="5953125" cy="3998887"/>
            <wp:effectExtent l="19050" t="0" r="9525" b="0"/>
            <wp:docPr id="4" name="Picture 4" descr="https://developer.android.com/studio/images/run/avd-manager-device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android.com/studio/images/run/avd-manager-device_2x.png"/>
                    <pic:cNvPicPr>
                      <a:picLocks noChangeAspect="1" noChangeArrowheads="1"/>
                    </pic:cNvPicPr>
                  </pic:nvPicPr>
                  <pic:blipFill>
                    <a:blip r:embed="rId44" cstate="print"/>
                    <a:srcRect/>
                    <a:stretch>
                      <a:fillRect/>
                    </a:stretch>
                  </pic:blipFill>
                  <pic:spPr bwMode="auto">
                    <a:xfrm>
                      <a:off x="0" y="0"/>
                      <a:ext cx="5953125" cy="3998887"/>
                    </a:xfrm>
                    <a:prstGeom prst="rect">
                      <a:avLst/>
                    </a:prstGeom>
                    <a:noFill/>
                    <a:ln w="9525">
                      <a:noFill/>
                      <a:miter lim="800000"/>
                      <a:headEnd/>
                      <a:tailEnd/>
                    </a:ln>
                  </pic:spPr>
                </pic:pic>
              </a:graphicData>
            </a:graphic>
          </wp:inline>
        </w:drawing>
      </w:r>
    </w:p>
    <w:p w:rsidR="009F5238" w:rsidRPr="00513497" w:rsidRDefault="009F5238" w:rsidP="009F5238">
      <w:pPr>
        <w:pStyle w:val="NormalWeb"/>
        <w:shd w:val="clear" w:color="auto" w:fill="FFFFFF"/>
        <w:spacing w:before="180" w:beforeAutospacing="0" w:after="0" w:afterAutospacing="0"/>
        <w:rPr>
          <w:rFonts w:ascii="Arial" w:hAnsi="Arial" w:cs="Arial"/>
          <w:color w:val="202124"/>
          <w:sz w:val="22"/>
          <w:szCs w:val="22"/>
        </w:rPr>
      </w:pPr>
      <w:r w:rsidRPr="00513497">
        <w:rPr>
          <w:rFonts w:ascii="Arial" w:hAnsi="Arial" w:cs="Arial"/>
          <w:color w:val="202124"/>
          <w:sz w:val="22"/>
          <w:szCs w:val="22"/>
        </w:rPr>
        <w:t>Notice that only some hardware profiles are indicated to include </w:t>
      </w:r>
      <w:r w:rsidRPr="00513497">
        <w:rPr>
          <w:rFonts w:ascii="Arial" w:hAnsi="Arial" w:cs="Arial"/>
          <w:b/>
          <w:bCs/>
          <w:color w:val="202124"/>
          <w:sz w:val="22"/>
          <w:szCs w:val="22"/>
        </w:rPr>
        <w:t>Play Store</w:t>
      </w:r>
      <w:r w:rsidRPr="00513497">
        <w:rPr>
          <w:rFonts w:ascii="Arial" w:hAnsi="Arial" w:cs="Arial"/>
          <w:color w:val="202124"/>
          <w:sz w:val="22"/>
          <w:szCs w:val="22"/>
        </w:rPr>
        <w:t>. This indicates that these profiles are fully </w:t>
      </w:r>
      <w:hyperlink r:id="rId45" w:history="1">
        <w:r w:rsidRPr="00513497">
          <w:rPr>
            <w:rStyle w:val="Hyperlink"/>
            <w:rFonts w:ascii="Arial" w:hAnsi="Arial" w:cs="Arial"/>
            <w:color w:val="039BE5"/>
            <w:sz w:val="22"/>
            <w:szCs w:val="22"/>
          </w:rPr>
          <w:t>CTS</w:t>
        </w:r>
      </w:hyperlink>
      <w:r w:rsidRPr="00513497">
        <w:rPr>
          <w:rFonts w:ascii="Arial" w:hAnsi="Arial" w:cs="Arial"/>
          <w:color w:val="202124"/>
          <w:sz w:val="22"/>
          <w:szCs w:val="22"/>
        </w:rPr>
        <w:t> compliant and may use system images that include the Play Store app.</w:t>
      </w:r>
    </w:p>
    <w:p w:rsidR="009F5238" w:rsidRPr="00513497" w:rsidRDefault="009F5238" w:rsidP="009F5238">
      <w:pPr>
        <w:pStyle w:val="NormalWeb"/>
        <w:shd w:val="clear" w:color="auto" w:fill="FFFFFF"/>
        <w:spacing w:before="180" w:beforeAutospacing="0" w:after="0" w:afterAutospacing="0"/>
        <w:rPr>
          <w:rFonts w:ascii="Arial" w:hAnsi="Arial" w:cs="Arial"/>
          <w:color w:val="202124"/>
          <w:sz w:val="22"/>
          <w:szCs w:val="22"/>
        </w:rPr>
      </w:pPr>
    </w:p>
    <w:p w:rsidR="009F5238" w:rsidRPr="00513497" w:rsidRDefault="009F5238" w:rsidP="009F5238">
      <w:pPr>
        <w:pStyle w:val="NormalWeb"/>
        <w:shd w:val="clear" w:color="auto" w:fill="FFFFFF"/>
        <w:spacing w:before="180" w:beforeAutospacing="0" w:after="0" w:afterAutospacing="0"/>
        <w:rPr>
          <w:rFonts w:ascii="Arial" w:hAnsi="Arial" w:cs="Arial"/>
          <w:color w:val="202124"/>
          <w:sz w:val="22"/>
          <w:szCs w:val="22"/>
        </w:rPr>
      </w:pPr>
    </w:p>
    <w:p w:rsidR="009F5238" w:rsidRPr="00513497" w:rsidRDefault="009F5238" w:rsidP="009F5238">
      <w:pPr>
        <w:pStyle w:val="NormalWeb"/>
        <w:shd w:val="clear" w:color="auto" w:fill="FFFFFF"/>
        <w:spacing w:before="180" w:beforeAutospacing="0" w:after="0" w:afterAutospacing="0"/>
        <w:rPr>
          <w:rFonts w:ascii="Arial" w:hAnsi="Arial" w:cs="Arial"/>
          <w:color w:val="202124"/>
          <w:sz w:val="22"/>
          <w:szCs w:val="22"/>
        </w:rPr>
      </w:pPr>
    </w:p>
    <w:p w:rsidR="009F5238" w:rsidRPr="00513497" w:rsidRDefault="009F5238" w:rsidP="009F5238">
      <w:pPr>
        <w:pStyle w:val="NormalWeb"/>
        <w:shd w:val="clear" w:color="auto" w:fill="FFFFFF"/>
        <w:spacing w:before="180" w:beforeAutospacing="0" w:after="0" w:afterAutospacing="0"/>
        <w:rPr>
          <w:rFonts w:ascii="Arial" w:hAnsi="Arial" w:cs="Arial"/>
          <w:color w:val="202124"/>
          <w:sz w:val="22"/>
          <w:szCs w:val="22"/>
        </w:rPr>
      </w:pPr>
    </w:p>
    <w:p w:rsidR="009F5238" w:rsidRPr="00513497" w:rsidRDefault="009F5238" w:rsidP="009F5238">
      <w:pPr>
        <w:numPr>
          <w:ilvl w:val="0"/>
          <w:numId w:val="4"/>
        </w:numPr>
        <w:shd w:val="clear" w:color="auto" w:fill="FFFFFF"/>
        <w:spacing w:before="180" w:after="180" w:line="240" w:lineRule="auto"/>
        <w:ind w:left="0"/>
        <w:rPr>
          <w:rFonts w:ascii="Arial" w:hAnsi="Arial" w:cs="Arial"/>
          <w:color w:val="202124"/>
        </w:rPr>
      </w:pPr>
      <w:r w:rsidRPr="00513497">
        <w:rPr>
          <w:rFonts w:ascii="Arial" w:hAnsi="Arial" w:cs="Arial"/>
          <w:color w:val="202124"/>
        </w:rPr>
        <w:t>Select a hardware profile, and then click </w:t>
      </w:r>
      <w:r w:rsidRPr="00513497">
        <w:rPr>
          <w:rStyle w:val="Strong"/>
          <w:rFonts w:ascii="Arial" w:hAnsi="Arial" w:cs="Arial"/>
          <w:color w:val="202124"/>
        </w:rPr>
        <w:t>Next</w:t>
      </w:r>
      <w:r w:rsidRPr="00513497">
        <w:rPr>
          <w:rFonts w:ascii="Arial" w:hAnsi="Arial" w:cs="Arial"/>
          <w:color w:val="202124"/>
        </w:rPr>
        <w:t>.</w:t>
      </w:r>
    </w:p>
    <w:p w:rsidR="009F5238" w:rsidRPr="00513497" w:rsidRDefault="009F5238" w:rsidP="009F5238">
      <w:pPr>
        <w:pStyle w:val="NormalWeb"/>
        <w:shd w:val="clear" w:color="auto" w:fill="FFFFFF"/>
        <w:spacing w:before="240" w:beforeAutospacing="0" w:after="240" w:afterAutospacing="0"/>
        <w:rPr>
          <w:rFonts w:ascii="Arial" w:hAnsi="Arial" w:cs="Arial"/>
          <w:color w:val="202124"/>
          <w:sz w:val="22"/>
          <w:szCs w:val="22"/>
        </w:rPr>
      </w:pPr>
      <w:r w:rsidRPr="00513497">
        <w:rPr>
          <w:rFonts w:ascii="Arial" w:hAnsi="Arial" w:cs="Arial"/>
          <w:color w:val="202124"/>
          <w:sz w:val="22"/>
          <w:szCs w:val="22"/>
        </w:rPr>
        <w:t>If you don't see the hardware profile you want, you can </w:t>
      </w:r>
      <w:hyperlink r:id="rId46" w:anchor="createhp" w:history="1">
        <w:r w:rsidRPr="00513497">
          <w:rPr>
            <w:rStyle w:val="Hyperlink"/>
            <w:rFonts w:ascii="Arial" w:hAnsi="Arial" w:cs="Arial"/>
            <w:color w:val="039BE5"/>
            <w:sz w:val="22"/>
            <w:szCs w:val="22"/>
          </w:rPr>
          <w:t>create</w:t>
        </w:r>
      </w:hyperlink>
      <w:r w:rsidRPr="00513497">
        <w:rPr>
          <w:rFonts w:ascii="Arial" w:hAnsi="Arial" w:cs="Arial"/>
          <w:color w:val="202124"/>
          <w:sz w:val="22"/>
          <w:szCs w:val="22"/>
        </w:rPr>
        <w:t> or </w:t>
      </w:r>
      <w:hyperlink r:id="rId47" w:anchor="importexporthp" w:history="1">
        <w:r w:rsidRPr="00513497">
          <w:rPr>
            <w:rStyle w:val="Hyperlink"/>
            <w:rFonts w:ascii="Arial" w:hAnsi="Arial" w:cs="Arial"/>
            <w:color w:val="039BE5"/>
            <w:sz w:val="22"/>
            <w:szCs w:val="22"/>
          </w:rPr>
          <w:t>import</w:t>
        </w:r>
      </w:hyperlink>
      <w:r w:rsidRPr="00513497">
        <w:rPr>
          <w:rFonts w:ascii="Arial" w:hAnsi="Arial" w:cs="Arial"/>
          <w:color w:val="202124"/>
          <w:sz w:val="22"/>
          <w:szCs w:val="22"/>
        </w:rPr>
        <w:t> a hardware profile.</w:t>
      </w:r>
    </w:p>
    <w:p w:rsidR="009F5238" w:rsidRPr="00513497" w:rsidRDefault="009F5238" w:rsidP="009F5238">
      <w:pPr>
        <w:pStyle w:val="NormalWeb"/>
        <w:shd w:val="clear" w:color="auto" w:fill="FFFFFF"/>
        <w:spacing w:before="240" w:beforeAutospacing="0" w:after="240" w:afterAutospacing="0"/>
        <w:rPr>
          <w:rFonts w:ascii="Arial" w:hAnsi="Arial" w:cs="Arial"/>
          <w:color w:val="202124"/>
          <w:sz w:val="22"/>
          <w:szCs w:val="22"/>
        </w:rPr>
      </w:pPr>
      <w:r w:rsidRPr="00513497">
        <w:rPr>
          <w:rFonts w:ascii="Arial" w:hAnsi="Arial" w:cs="Arial"/>
          <w:color w:val="202124"/>
          <w:sz w:val="22"/>
          <w:szCs w:val="22"/>
        </w:rPr>
        <w:t>The </w:t>
      </w:r>
      <w:r w:rsidRPr="00513497">
        <w:rPr>
          <w:rFonts w:ascii="Arial" w:hAnsi="Arial" w:cs="Arial"/>
          <w:b/>
          <w:bCs/>
          <w:color w:val="202124"/>
          <w:sz w:val="22"/>
          <w:szCs w:val="22"/>
        </w:rPr>
        <w:t>System Image</w:t>
      </w:r>
      <w:r w:rsidRPr="00513497">
        <w:rPr>
          <w:rFonts w:ascii="Arial" w:hAnsi="Arial" w:cs="Arial"/>
          <w:color w:val="202124"/>
          <w:sz w:val="22"/>
          <w:szCs w:val="22"/>
        </w:rPr>
        <w:t> page appears.</w:t>
      </w:r>
    </w:p>
    <w:p w:rsidR="009F5238" w:rsidRPr="00513497" w:rsidRDefault="009F5238" w:rsidP="009F5238">
      <w:pPr>
        <w:shd w:val="clear" w:color="auto" w:fill="FFFFFF"/>
        <w:rPr>
          <w:rFonts w:ascii="Arial" w:hAnsi="Arial" w:cs="Arial"/>
          <w:color w:val="202124"/>
        </w:rPr>
      </w:pPr>
      <w:r w:rsidRPr="00513497">
        <w:rPr>
          <w:rFonts w:ascii="Arial" w:hAnsi="Arial" w:cs="Arial"/>
          <w:noProof/>
          <w:color w:val="202124"/>
        </w:rPr>
        <w:lastRenderedPageBreak/>
        <w:drawing>
          <wp:inline distT="0" distB="0" distL="0" distR="0">
            <wp:extent cx="6029325" cy="3459942"/>
            <wp:effectExtent l="19050" t="0" r="0" b="0"/>
            <wp:docPr id="5" name="Picture 5" descr="https://developer.android.com/studio/images/run/avd-manager-system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android.com/studio/images/run/avd-manager-system_2x.png"/>
                    <pic:cNvPicPr>
                      <a:picLocks noChangeAspect="1" noChangeArrowheads="1"/>
                    </pic:cNvPicPr>
                  </pic:nvPicPr>
                  <pic:blipFill>
                    <a:blip r:embed="rId48" cstate="print"/>
                    <a:srcRect/>
                    <a:stretch>
                      <a:fillRect/>
                    </a:stretch>
                  </pic:blipFill>
                  <pic:spPr bwMode="auto">
                    <a:xfrm>
                      <a:off x="0" y="0"/>
                      <a:ext cx="6036741" cy="3464198"/>
                    </a:xfrm>
                    <a:prstGeom prst="rect">
                      <a:avLst/>
                    </a:prstGeom>
                    <a:noFill/>
                    <a:ln w="9525">
                      <a:noFill/>
                      <a:miter lim="800000"/>
                      <a:headEnd/>
                      <a:tailEnd/>
                    </a:ln>
                  </pic:spPr>
                </pic:pic>
              </a:graphicData>
            </a:graphic>
          </wp:inline>
        </w:drawing>
      </w:r>
    </w:p>
    <w:p w:rsidR="009F5238" w:rsidRPr="00513497" w:rsidRDefault="009F5238" w:rsidP="009F5238">
      <w:pPr>
        <w:numPr>
          <w:ilvl w:val="0"/>
          <w:numId w:val="4"/>
        </w:numPr>
        <w:shd w:val="clear" w:color="auto" w:fill="FFFFFF"/>
        <w:spacing w:before="180" w:after="180" w:line="240" w:lineRule="auto"/>
        <w:ind w:left="0"/>
        <w:rPr>
          <w:rFonts w:ascii="Arial" w:hAnsi="Arial" w:cs="Arial"/>
          <w:color w:val="202124"/>
        </w:rPr>
      </w:pPr>
      <w:r w:rsidRPr="00513497">
        <w:rPr>
          <w:rFonts w:ascii="Arial" w:hAnsi="Arial" w:cs="Arial"/>
          <w:color w:val="202124"/>
        </w:rPr>
        <w:t>Select the system image for a particular API level, and then click </w:t>
      </w:r>
      <w:r w:rsidRPr="00513497">
        <w:rPr>
          <w:rStyle w:val="Strong"/>
          <w:rFonts w:ascii="Arial" w:hAnsi="Arial" w:cs="Arial"/>
          <w:color w:val="202124"/>
        </w:rPr>
        <w:t>Next</w:t>
      </w:r>
      <w:r w:rsidRPr="00513497">
        <w:rPr>
          <w:rFonts w:ascii="Arial" w:hAnsi="Arial" w:cs="Arial"/>
          <w:color w:val="202124"/>
        </w:rPr>
        <w:t>.</w:t>
      </w:r>
    </w:p>
    <w:p w:rsidR="009F5238" w:rsidRPr="00513497" w:rsidRDefault="009F5238" w:rsidP="009F5238">
      <w:pPr>
        <w:pStyle w:val="NormalWeb"/>
        <w:shd w:val="clear" w:color="auto" w:fill="FFFFFF"/>
        <w:spacing w:before="240" w:beforeAutospacing="0" w:after="240" w:afterAutospacing="0"/>
        <w:rPr>
          <w:rFonts w:ascii="Arial" w:hAnsi="Arial" w:cs="Arial"/>
          <w:color w:val="202124"/>
          <w:sz w:val="22"/>
          <w:szCs w:val="22"/>
        </w:rPr>
      </w:pPr>
      <w:r w:rsidRPr="00513497">
        <w:rPr>
          <w:rFonts w:ascii="Arial" w:hAnsi="Arial" w:cs="Arial"/>
          <w:color w:val="202124"/>
          <w:sz w:val="22"/>
          <w:szCs w:val="22"/>
        </w:rPr>
        <w:t>The </w:t>
      </w:r>
      <w:r w:rsidRPr="00513497">
        <w:rPr>
          <w:rStyle w:val="Strong"/>
          <w:rFonts w:ascii="Arial" w:hAnsi="Arial" w:cs="Arial"/>
          <w:color w:val="202124"/>
          <w:sz w:val="22"/>
          <w:szCs w:val="22"/>
        </w:rPr>
        <w:t>Recommended</w:t>
      </w:r>
      <w:r w:rsidRPr="00513497">
        <w:rPr>
          <w:rFonts w:ascii="Arial" w:hAnsi="Arial" w:cs="Arial"/>
          <w:color w:val="202124"/>
          <w:sz w:val="22"/>
          <w:szCs w:val="22"/>
        </w:rPr>
        <w:t> tab lists recommended system images. The other tabs include a more complete list. The right pane describes the selected system image. x86 images run the fastest in the emulator.</w:t>
      </w:r>
    </w:p>
    <w:p w:rsidR="009F5238" w:rsidRPr="00513497" w:rsidRDefault="009F5238" w:rsidP="009F5238">
      <w:pPr>
        <w:pStyle w:val="NormalWeb"/>
        <w:shd w:val="clear" w:color="auto" w:fill="FFFFFF"/>
        <w:spacing w:before="240" w:beforeAutospacing="0" w:after="240" w:afterAutospacing="0"/>
        <w:rPr>
          <w:rFonts w:ascii="Arial" w:hAnsi="Arial" w:cs="Arial"/>
          <w:color w:val="202124"/>
          <w:sz w:val="22"/>
          <w:szCs w:val="22"/>
        </w:rPr>
      </w:pPr>
      <w:r w:rsidRPr="00513497">
        <w:rPr>
          <w:rFonts w:ascii="Arial" w:hAnsi="Arial" w:cs="Arial"/>
          <w:color w:val="202124"/>
          <w:sz w:val="22"/>
          <w:szCs w:val="22"/>
        </w:rPr>
        <w:t>If you see </w:t>
      </w:r>
      <w:r w:rsidRPr="00513497">
        <w:rPr>
          <w:rStyle w:val="Strong"/>
          <w:rFonts w:ascii="Arial" w:hAnsi="Arial" w:cs="Arial"/>
          <w:color w:val="202124"/>
          <w:sz w:val="22"/>
          <w:szCs w:val="22"/>
        </w:rPr>
        <w:t>Download</w:t>
      </w:r>
      <w:r w:rsidRPr="00513497">
        <w:rPr>
          <w:rFonts w:ascii="Arial" w:hAnsi="Arial" w:cs="Arial"/>
          <w:color w:val="202124"/>
          <w:sz w:val="22"/>
          <w:szCs w:val="22"/>
        </w:rPr>
        <w:t> next to the system image, you need to click it to download the system image. You must be connected to the internet to download it.</w:t>
      </w:r>
    </w:p>
    <w:p w:rsidR="009F5238" w:rsidRPr="00513497" w:rsidRDefault="009F5238" w:rsidP="009F5238">
      <w:pPr>
        <w:pStyle w:val="NormalWeb"/>
        <w:shd w:val="clear" w:color="auto" w:fill="FFFFFF"/>
        <w:spacing w:before="240" w:beforeAutospacing="0" w:after="240" w:afterAutospacing="0"/>
        <w:rPr>
          <w:rFonts w:ascii="Arial" w:hAnsi="Arial" w:cs="Arial"/>
          <w:color w:val="202124"/>
          <w:sz w:val="22"/>
          <w:szCs w:val="22"/>
        </w:rPr>
      </w:pPr>
      <w:r w:rsidRPr="00513497">
        <w:rPr>
          <w:rFonts w:ascii="Arial" w:hAnsi="Arial" w:cs="Arial"/>
          <w:color w:val="202124"/>
          <w:sz w:val="22"/>
          <w:szCs w:val="22"/>
        </w:rPr>
        <w:t>The API level of the target device is important, because your app won't be able to run on a system image with an API level that's less than that required by your app, as specified in the </w:t>
      </w:r>
      <w:hyperlink r:id="rId49" w:history="1">
        <w:r w:rsidRPr="00513497">
          <w:rPr>
            <w:rStyle w:val="HTMLCode"/>
            <w:rFonts w:ascii="Arial" w:eastAsiaTheme="majorEastAsia" w:hAnsi="Arial" w:cs="Arial"/>
            <w:color w:val="039BE5"/>
            <w:sz w:val="22"/>
            <w:szCs w:val="22"/>
            <w:shd w:val="clear" w:color="auto" w:fill="F1F3F4"/>
          </w:rPr>
          <w:t>minSdkVersion</w:t>
        </w:r>
      </w:hyperlink>
      <w:r w:rsidRPr="00513497">
        <w:rPr>
          <w:rFonts w:ascii="Arial" w:hAnsi="Arial" w:cs="Arial"/>
          <w:color w:val="202124"/>
          <w:sz w:val="22"/>
          <w:szCs w:val="22"/>
        </w:rPr>
        <w:t> attribute of the app manifest file. For more information about the relationship between system API level and </w:t>
      </w:r>
      <w:r w:rsidRPr="00513497">
        <w:rPr>
          <w:rStyle w:val="HTMLCode"/>
          <w:rFonts w:ascii="Arial" w:eastAsiaTheme="majorEastAsia" w:hAnsi="Arial" w:cs="Arial"/>
          <w:color w:val="37474F"/>
          <w:sz w:val="22"/>
          <w:szCs w:val="22"/>
          <w:shd w:val="clear" w:color="auto" w:fill="F1F3F4"/>
        </w:rPr>
        <w:t>minSdkVersion</w:t>
      </w:r>
      <w:r w:rsidRPr="00513497">
        <w:rPr>
          <w:rFonts w:ascii="Arial" w:hAnsi="Arial" w:cs="Arial"/>
          <w:color w:val="202124"/>
          <w:sz w:val="22"/>
          <w:szCs w:val="22"/>
        </w:rPr>
        <w:t>, see </w:t>
      </w:r>
      <w:hyperlink r:id="rId50" w:history="1">
        <w:r w:rsidRPr="00513497">
          <w:rPr>
            <w:rStyle w:val="Hyperlink"/>
            <w:rFonts w:ascii="Arial" w:hAnsi="Arial" w:cs="Arial"/>
            <w:color w:val="039BE5"/>
            <w:sz w:val="22"/>
            <w:szCs w:val="22"/>
          </w:rPr>
          <w:t>Versioning Your Apps</w:t>
        </w:r>
      </w:hyperlink>
      <w:r w:rsidRPr="00513497">
        <w:rPr>
          <w:rFonts w:ascii="Arial" w:hAnsi="Arial" w:cs="Arial"/>
          <w:color w:val="202124"/>
          <w:sz w:val="22"/>
          <w:szCs w:val="22"/>
        </w:rPr>
        <w:t>.</w:t>
      </w:r>
    </w:p>
    <w:p w:rsidR="009F5238" w:rsidRPr="00513497" w:rsidRDefault="009F5238" w:rsidP="009F5238">
      <w:pPr>
        <w:pStyle w:val="NormalWeb"/>
        <w:shd w:val="clear" w:color="auto" w:fill="FFFFFF"/>
        <w:spacing w:before="240" w:beforeAutospacing="0" w:after="240" w:afterAutospacing="0"/>
        <w:rPr>
          <w:rFonts w:ascii="Arial" w:hAnsi="Arial" w:cs="Arial"/>
          <w:color w:val="202124"/>
          <w:sz w:val="22"/>
          <w:szCs w:val="22"/>
        </w:rPr>
      </w:pPr>
      <w:r w:rsidRPr="00513497">
        <w:rPr>
          <w:rFonts w:ascii="Arial" w:hAnsi="Arial" w:cs="Arial"/>
          <w:color w:val="202124"/>
          <w:sz w:val="22"/>
          <w:szCs w:val="22"/>
        </w:rPr>
        <w:t>If your app declares a </w:t>
      </w:r>
      <w:hyperlink r:id="rId51" w:history="1">
        <w:r w:rsidRPr="00513497">
          <w:rPr>
            <w:rStyle w:val="HTMLCode"/>
            <w:rFonts w:ascii="Arial" w:eastAsiaTheme="majorEastAsia" w:hAnsi="Arial" w:cs="Arial"/>
            <w:color w:val="039BE5"/>
            <w:sz w:val="22"/>
            <w:szCs w:val="22"/>
            <w:shd w:val="clear" w:color="auto" w:fill="F1F3F4"/>
          </w:rPr>
          <w:t>&lt;uses-library&gt;</w:t>
        </w:r>
      </w:hyperlink>
      <w:r w:rsidRPr="00513497">
        <w:rPr>
          <w:rFonts w:ascii="Arial" w:hAnsi="Arial" w:cs="Arial"/>
          <w:color w:val="202124"/>
          <w:sz w:val="22"/>
          <w:szCs w:val="22"/>
        </w:rPr>
        <w:t> element in the manifest file, the app requires a system image in which that external library is present. If you want to run your app on an emulator, create an AVD that includes the required library. To do so, you might need to use an add-on component for the AVD platform; for example, the Google APIs add-on contains the Google Maps library.</w:t>
      </w:r>
    </w:p>
    <w:p w:rsidR="009F5238" w:rsidRPr="00513497" w:rsidRDefault="009F5238" w:rsidP="009F5238">
      <w:pPr>
        <w:pStyle w:val="NormalWeb"/>
        <w:shd w:val="clear" w:color="auto" w:fill="FFFFFF"/>
        <w:spacing w:before="240" w:beforeAutospacing="0" w:after="240" w:afterAutospacing="0"/>
        <w:rPr>
          <w:rFonts w:ascii="Arial" w:hAnsi="Arial" w:cs="Arial"/>
          <w:color w:val="202124"/>
          <w:sz w:val="22"/>
          <w:szCs w:val="22"/>
        </w:rPr>
      </w:pPr>
      <w:r w:rsidRPr="00513497">
        <w:rPr>
          <w:rFonts w:ascii="Arial" w:hAnsi="Arial" w:cs="Arial"/>
          <w:color w:val="202124"/>
          <w:sz w:val="22"/>
          <w:szCs w:val="22"/>
        </w:rPr>
        <w:t>The </w:t>
      </w:r>
      <w:r w:rsidRPr="00513497">
        <w:rPr>
          <w:rFonts w:ascii="Arial" w:hAnsi="Arial" w:cs="Arial"/>
          <w:b/>
          <w:bCs/>
          <w:color w:val="202124"/>
          <w:sz w:val="22"/>
          <w:szCs w:val="22"/>
        </w:rPr>
        <w:t>Verify Configuration</w:t>
      </w:r>
      <w:r w:rsidRPr="00513497">
        <w:rPr>
          <w:rFonts w:ascii="Arial" w:hAnsi="Arial" w:cs="Arial"/>
          <w:color w:val="202124"/>
          <w:sz w:val="22"/>
          <w:szCs w:val="22"/>
        </w:rPr>
        <w:t> page appears.</w:t>
      </w:r>
    </w:p>
    <w:p w:rsidR="009F5238" w:rsidRPr="00513497" w:rsidRDefault="009F5238" w:rsidP="009F5238">
      <w:pPr>
        <w:shd w:val="clear" w:color="auto" w:fill="FFFFFF"/>
        <w:rPr>
          <w:rFonts w:ascii="Arial" w:hAnsi="Arial" w:cs="Arial"/>
          <w:color w:val="202124"/>
        </w:rPr>
      </w:pPr>
      <w:r w:rsidRPr="00513497">
        <w:rPr>
          <w:rFonts w:ascii="Arial" w:hAnsi="Arial" w:cs="Arial"/>
          <w:noProof/>
          <w:color w:val="202124"/>
        </w:rPr>
        <w:lastRenderedPageBreak/>
        <w:drawing>
          <wp:inline distT="0" distB="0" distL="0" distR="0">
            <wp:extent cx="6362700" cy="4274010"/>
            <wp:effectExtent l="19050" t="0" r="0" b="0"/>
            <wp:docPr id="6" name="Picture 6" descr="https://developer.android.com/studio/images/run/avd-manager-verify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eveloper.android.com/studio/images/run/avd-manager-verify_2x.png"/>
                    <pic:cNvPicPr>
                      <a:picLocks noChangeAspect="1" noChangeArrowheads="1"/>
                    </pic:cNvPicPr>
                  </pic:nvPicPr>
                  <pic:blipFill>
                    <a:blip r:embed="rId52" cstate="print"/>
                    <a:srcRect/>
                    <a:stretch>
                      <a:fillRect/>
                    </a:stretch>
                  </pic:blipFill>
                  <pic:spPr bwMode="auto">
                    <a:xfrm>
                      <a:off x="0" y="0"/>
                      <a:ext cx="6362700" cy="4274010"/>
                    </a:xfrm>
                    <a:prstGeom prst="rect">
                      <a:avLst/>
                    </a:prstGeom>
                    <a:noFill/>
                    <a:ln w="9525">
                      <a:noFill/>
                      <a:miter lim="800000"/>
                      <a:headEnd/>
                      <a:tailEnd/>
                    </a:ln>
                  </pic:spPr>
                </pic:pic>
              </a:graphicData>
            </a:graphic>
          </wp:inline>
        </w:drawing>
      </w:r>
    </w:p>
    <w:p w:rsidR="009F5238" w:rsidRPr="00513497" w:rsidRDefault="009F5238" w:rsidP="009F5238">
      <w:pPr>
        <w:numPr>
          <w:ilvl w:val="0"/>
          <w:numId w:val="4"/>
        </w:numPr>
        <w:shd w:val="clear" w:color="auto" w:fill="FFFFFF"/>
        <w:spacing w:before="180" w:after="180" w:line="240" w:lineRule="auto"/>
        <w:ind w:left="0"/>
        <w:rPr>
          <w:rFonts w:ascii="Arial" w:hAnsi="Arial" w:cs="Arial"/>
          <w:color w:val="202124"/>
        </w:rPr>
      </w:pPr>
      <w:r w:rsidRPr="00513497">
        <w:rPr>
          <w:rFonts w:ascii="Arial" w:hAnsi="Arial" w:cs="Arial"/>
          <w:color w:val="202124"/>
        </w:rPr>
        <w:t>Change </w:t>
      </w:r>
      <w:hyperlink r:id="rId53" w:anchor="avdproperties" w:history="1">
        <w:r w:rsidRPr="00513497">
          <w:rPr>
            <w:rStyle w:val="Hyperlink"/>
            <w:rFonts w:ascii="Arial" w:hAnsi="Arial" w:cs="Arial"/>
            <w:color w:val="039BE5"/>
          </w:rPr>
          <w:t>AVD properties</w:t>
        </w:r>
      </w:hyperlink>
      <w:r w:rsidRPr="00513497">
        <w:rPr>
          <w:rFonts w:ascii="Arial" w:hAnsi="Arial" w:cs="Arial"/>
          <w:color w:val="202124"/>
        </w:rPr>
        <w:t> as needed, and then click </w:t>
      </w:r>
      <w:r w:rsidRPr="00513497">
        <w:rPr>
          <w:rStyle w:val="Strong"/>
          <w:rFonts w:ascii="Arial" w:hAnsi="Arial" w:cs="Arial"/>
          <w:color w:val="202124"/>
        </w:rPr>
        <w:t>Finish</w:t>
      </w:r>
      <w:r w:rsidRPr="00513497">
        <w:rPr>
          <w:rFonts w:ascii="Arial" w:hAnsi="Arial" w:cs="Arial"/>
          <w:color w:val="202124"/>
        </w:rPr>
        <w:t>.</w:t>
      </w:r>
    </w:p>
    <w:p w:rsidR="009F5238" w:rsidRDefault="009F5238" w:rsidP="009F5238">
      <w:pPr>
        <w:shd w:val="clear" w:color="auto" w:fill="FFFFFF"/>
        <w:spacing w:before="180" w:after="180" w:line="240" w:lineRule="auto"/>
        <w:rPr>
          <w:rFonts w:ascii="Arial" w:hAnsi="Arial" w:cs="Arial"/>
          <w:color w:val="202124"/>
        </w:rPr>
      </w:pPr>
    </w:p>
    <w:p w:rsidR="00513497" w:rsidRPr="00513497" w:rsidRDefault="00513497" w:rsidP="009F5238">
      <w:pPr>
        <w:shd w:val="clear" w:color="auto" w:fill="FFFFFF"/>
        <w:spacing w:before="180" w:after="180" w:line="240" w:lineRule="auto"/>
        <w:rPr>
          <w:rFonts w:ascii="Arial" w:hAnsi="Arial" w:cs="Arial"/>
          <w:color w:val="202124"/>
        </w:rPr>
      </w:pPr>
    </w:p>
    <w:p w:rsidR="009F5238" w:rsidRDefault="006B7F05" w:rsidP="00513497">
      <w:pPr>
        <w:pStyle w:val="normal0"/>
        <w:pBdr>
          <w:top w:val="nil"/>
          <w:left w:val="nil"/>
          <w:bottom w:val="nil"/>
          <w:right w:val="nil"/>
          <w:between w:val="nil"/>
        </w:pBdr>
        <w:rPr>
          <w:rFonts w:ascii="Arial" w:hAnsi="Arial" w:cs="Arial"/>
          <w:b/>
          <w:color w:val="01857B"/>
        </w:rPr>
      </w:pPr>
      <w:r w:rsidRPr="00513497">
        <w:rPr>
          <w:rFonts w:ascii="Arial" w:hAnsi="Arial" w:cs="Arial"/>
          <w:b/>
          <w:color w:val="01857B"/>
        </w:rPr>
        <w:t>Types of Android Application</w:t>
      </w:r>
    </w:p>
    <w:p w:rsidR="00513497" w:rsidRPr="00513497" w:rsidRDefault="00513497" w:rsidP="00513497">
      <w:pPr>
        <w:pStyle w:val="normal0"/>
        <w:pBdr>
          <w:top w:val="nil"/>
          <w:left w:val="nil"/>
          <w:bottom w:val="nil"/>
          <w:right w:val="nil"/>
          <w:between w:val="nil"/>
        </w:pBdr>
        <w:rPr>
          <w:rFonts w:ascii="Arial" w:hAnsi="Arial" w:cs="Arial"/>
          <w:b/>
          <w:color w:val="01857B"/>
        </w:rPr>
      </w:pP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b/>
          <w:bCs/>
          <w:color w:val="333333"/>
          <w:sz w:val="22"/>
          <w:szCs w:val="22"/>
        </w:rPr>
        <w:t>Three Types of Apps: Native, Hybrid, and Web</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b/>
          <w:bCs/>
          <w:color w:val="333333"/>
          <w:sz w:val="22"/>
          <w:szCs w:val="22"/>
        </w:rPr>
        <w:t>1.Native mobile apps:</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color w:val="333333"/>
          <w:sz w:val="22"/>
          <w:szCs w:val="22"/>
        </w:rPr>
        <w:t>Native mobile apps are designed to be “native” to one platform, whether it’s Apple iOS, Google’s Android, or Windows Phone. The native platform can be advantageous because it tends to optimize the user experience. Because it was developed specifically for the platform, it can operate more quickly and intuitively.</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b/>
          <w:bCs/>
          <w:color w:val="333333"/>
          <w:sz w:val="22"/>
          <w:szCs w:val="22"/>
        </w:rPr>
        <w:t>Advantages of native apps:</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color w:val="333333"/>
          <w:sz w:val="22"/>
          <w:szCs w:val="22"/>
        </w:rPr>
        <w:t>1. Natives are very fast.</w:t>
      </w:r>
      <w:r w:rsidRPr="00513497">
        <w:rPr>
          <w:rFonts w:ascii="Arial" w:hAnsi="Arial" w:cs="Arial"/>
          <w:color w:val="333333"/>
          <w:sz w:val="22"/>
          <w:szCs w:val="22"/>
        </w:rPr>
        <w:br/>
        <w:t>2. Easily distributed in google apple app stores.</w:t>
      </w:r>
      <w:r w:rsidRPr="00513497">
        <w:rPr>
          <w:rFonts w:ascii="Arial" w:hAnsi="Arial" w:cs="Arial"/>
          <w:color w:val="333333"/>
          <w:sz w:val="22"/>
          <w:szCs w:val="22"/>
        </w:rPr>
        <w:br/>
        <w:t>3. More interactive and intuitive.</w:t>
      </w:r>
      <w:r w:rsidRPr="00513497">
        <w:rPr>
          <w:rFonts w:ascii="Arial" w:hAnsi="Arial" w:cs="Arial"/>
          <w:color w:val="333333"/>
          <w:sz w:val="22"/>
          <w:szCs w:val="22"/>
        </w:rPr>
        <w:br/>
        <w:t>4. Easily interact with any feature of the phone.</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b/>
          <w:bCs/>
          <w:color w:val="333333"/>
          <w:sz w:val="22"/>
          <w:szCs w:val="22"/>
        </w:rPr>
        <w:lastRenderedPageBreak/>
        <w:t>Disadvantages of native apps:</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color w:val="333333"/>
          <w:sz w:val="22"/>
          <w:szCs w:val="22"/>
        </w:rPr>
        <w:t>1. Built for a single platform</w:t>
      </w:r>
      <w:r w:rsidRPr="00513497">
        <w:rPr>
          <w:rFonts w:ascii="Arial" w:hAnsi="Arial" w:cs="Arial"/>
          <w:color w:val="333333"/>
          <w:sz w:val="22"/>
          <w:szCs w:val="22"/>
        </w:rPr>
        <w:br/>
        <w:t>2. Languages like swift and java used to build these types of apps are hard to learn.</w:t>
      </w:r>
      <w:r w:rsidRPr="00513497">
        <w:rPr>
          <w:rFonts w:ascii="Arial" w:hAnsi="Arial" w:cs="Arial"/>
          <w:color w:val="333333"/>
          <w:sz w:val="22"/>
          <w:szCs w:val="22"/>
        </w:rPr>
        <w:br/>
        <w:t>3. Expensive to develop.</w:t>
      </w:r>
      <w:r w:rsidRPr="00513497">
        <w:rPr>
          <w:rFonts w:ascii="Arial" w:hAnsi="Arial" w:cs="Arial"/>
          <w:color w:val="333333"/>
          <w:sz w:val="22"/>
          <w:szCs w:val="22"/>
        </w:rPr>
        <w:br/>
        <w:t>4. hard to maintain.</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b/>
          <w:bCs/>
          <w:color w:val="333333"/>
          <w:sz w:val="22"/>
          <w:szCs w:val="22"/>
        </w:rPr>
        <w:t>2. Hybrid mobile apps:</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color w:val="333333"/>
          <w:sz w:val="22"/>
          <w:szCs w:val="22"/>
        </w:rPr>
        <w:t>These apps can be installed on devices just like native apps, but they run through web browsers. All hybrid apps are developed through the HTML5 programming language. Though hybrid apps are not as fast or reliable as native apps, they have a greater capacity for streamlining the development process. Because you don’t have to build and maintain apps for separate platforms, your business can save on time and resources. It’s ideal for apps that primarily deliver content.</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b/>
          <w:bCs/>
          <w:color w:val="333333"/>
          <w:sz w:val="22"/>
          <w:szCs w:val="22"/>
        </w:rPr>
        <w:t>Advantages of hybrid apps:</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color w:val="333333"/>
          <w:sz w:val="22"/>
          <w:szCs w:val="22"/>
        </w:rPr>
        <w:t>1. Easy to build</w:t>
      </w:r>
      <w:r w:rsidRPr="00513497">
        <w:rPr>
          <w:rFonts w:ascii="Arial" w:hAnsi="Arial" w:cs="Arial"/>
          <w:color w:val="333333"/>
          <w:sz w:val="22"/>
          <w:szCs w:val="22"/>
        </w:rPr>
        <w:br/>
        <w:t>2. Much cheaper than a native app</w:t>
      </w:r>
      <w:r w:rsidRPr="00513497">
        <w:rPr>
          <w:rFonts w:ascii="Arial" w:hAnsi="Arial" w:cs="Arial"/>
          <w:color w:val="333333"/>
          <w:sz w:val="22"/>
          <w:szCs w:val="22"/>
        </w:rPr>
        <w:br/>
        <w:t>3. Single app for all platforms.</w:t>
      </w:r>
      <w:r w:rsidRPr="00513497">
        <w:rPr>
          <w:rFonts w:ascii="Arial" w:hAnsi="Arial" w:cs="Arial"/>
          <w:color w:val="333333"/>
          <w:sz w:val="22"/>
          <w:szCs w:val="22"/>
        </w:rPr>
        <w:br/>
        <w:t>4. No browser needed</w:t>
      </w:r>
      <w:r w:rsidRPr="00513497">
        <w:rPr>
          <w:rFonts w:ascii="Arial" w:hAnsi="Arial" w:cs="Arial"/>
          <w:color w:val="333333"/>
          <w:sz w:val="22"/>
          <w:szCs w:val="22"/>
        </w:rPr>
        <w:br/>
        <w:t>5. Can usually access device utilities using an API</w:t>
      </w:r>
      <w:r w:rsidRPr="00513497">
        <w:rPr>
          <w:rFonts w:ascii="Arial" w:hAnsi="Arial" w:cs="Arial"/>
          <w:color w:val="333333"/>
          <w:sz w:val="22"/>
          <w:szCs w:val="22"/>
        </w:rPr>
        <w:br/>
        <w:t>6. Faster to develop than native apps.</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b/>
          <w:bCs/>
          <w:color w:val="333333"/>
          <w:sz w:val="22"/>
          <w:szCs w:val="22"/>
        </w:rPr>
        <w:t>Disadvantages of Hybrid apps:</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color w:val="333333"/>
          <w:sz w:val="22"/>
          <w:szCs w:val="22"/>
        </w:rPr>
        <w:t>1. Slower than native apps</w:t>
      </w:r>
      <w:r w:rsidRPr="00513497">
        <w:rPr>
          <w:rFonts w:ascii="Arial" w:hAnsi="Arial" w:cs="Arial"/>
          <w:color w:val="333333"/>
          <w:sz w:val="22"/>
          <w:szCs w:val="22"/>
        </w:rPr>
        <w:br/>
        <w:t>2. more expensive than web apps</w:t>
      </w:r>
      <w:r w:rsidRPr="00513497">
        <w:rPr>
          <w:rFonts w:ascii="Arial" w:hAnsi="Arial" w:cs="Arial"/>
          <w:color w:val="333333"/>
          <w:sz w:val="22"/>
          <w:szCs w:val="22"/>
        </w:rPr>
        <w:br/>
        <w:t>3. Less interactive than native apps</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b/>
          <w:bCs/>
          <w:color w:val="333333"/>
          <w:sz w:val="22"/>
          <w:szCs w:val="22"/>
        </w:rPr>
        <w:t>3. Web apps:</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color w:val="333333"/>
          <w:sz w:val="22"/>
          <w:szCs w:val="22"/>
        </w:rPr>
        <w:t>Responsive websites switch to a different design when they are accessed from a mobile device. Adaptive web applications, on the other hand, scale to fit the different screen sizes of mobile devices. For these apps, the design doesn’t change. Web apps are built using the most popular programming languages, but they can’t use hardware on mobile devices or be sold in any app stores.</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b/>
          <w:bCs/>
          <w:color w:val="333333"/>
          <w:sz w:val="22"/>
          <w:szCs w:val="22"/>
        </w:rPr>
        <w:t>Advantages of web apps:</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color w:val="333333"/>
          <w:sz w:val="22"/>
          <w:szCs w:val="22"/>
        </w:rPr>
        <w:t>1. Reduced business cost.</w:t>
      </w:r>
      <w:r w:rsidRPr="00513497">
        <w:rPr>
          <w:rFonts w:ascii="Arial" w:hAnsi="Arial" w:cs="Arial"/>
          <w:color w:val="333333"/>
          <w:sz w:val="22"/>
          <w:szCs w:val="22"/>
        </w:rPr>
        <w:br/>
        <w:t>2. No installation needed.</w:t>
      </w:r>
      <w:r w:rsidRPr="00513497">
        <w:rPr>
          <w:rFonts w:ascii="Arial" w:hAnsi="Arial" w:cs="Arial"/>
          <w:color w:val="333333"/>
          <w:sz w:val="22"/>
          <w:szCs w:val="22"/>
        </w:rPr>
        <w:br/>
        <w:t>3. Better reach as it can be accessed from anywhere.</w:t>
      </w:r>
      <w:r w:rsidRPr="00513497">
        <w:rPr>
          <w:rFonts w:ascii="Arial" w:hAnsi="Arial" w:cs="Arial"/>
          <w:color w:val="333333"/>
          <w:sz w:val="22"/>
          <w:szCs w:val="22"/>
        </w:rPr>
        <w:br/>
        <w:t>4. Always up-to-date.</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b/>
          <w:bCs/>
          <w:color w:val="333333"/>
          <w:sz w:val="22"/>
          <w:szCs w:val="22"/>
        </w:rPr>
        <w:t>Disadvantages of web apps:</w:t>
      </w:r>
    </w:p>
    <w:p w:rsidR="00C0153D" w:rsidRPr="00513497" w:rsidRDefault="00C0153D" w:rsidP="00C0153D">
      <w:pPr>
        <w:pStyle w:val="uiqtextpara"/>
        <w:spacing w:before="0" w:beforeAutospacing="0" w:after="240" w:afterAutospacing="0"/>
        <w:rPr>
          <w:rFonts w:ascii="Arial" w:hAnsi="Arial" w:cs="Arial"/>
          <w:color w:val="333333"/>
          <w:sz w:val="22"/>
          <w:szCs w:val="22"/>
        </w:rPr>
      </w:pPr>
      <w:r w:rsidRPr="00513497">
        <w:rPr>
          <w:rFonts w:ascii="Arial" w:hAnsi="Arial" w:cs="Arial"/>
          <w:color w:val="333333"/>
          <w:sz w:val="22"/>
          <w:szCs w:val="22"/>
        </w:rPr>
        <w:t>1. Dependent on internet speed.</w:t>
      </w:r>
      <w:r w:rsidRPr="00513497">
        <w:rPr>
          <w:rFonts w:ascii="Arial" w:hAnsi="Arial" w:cs="Arial"/>
          <w:color w:val="333333"/>
          <w:sz w:val="22"/>
          <w:szCs w:val="22"/>
        </w:rPr>
        <w:br/>
        <w:t>2. Interface not that sophisticated.</w:t>
      </w:r>
      <w:r w:rsidRPr="00513497">
        <w:rPr>
          <w:rFonts w:ascii="Arial" w:hAnsi="Arial" w:cs="Arial"/>
          <w:color w:val="333333"/>
          <w:sz w:val="22"/>
          <w:szCs w:val="22"/>
        </w:rPr>
        <w:br/>
      </w:r>
      <w:r w:rsidRPr="00513497">
        <w:rPr>
          <w:rFonts w:ascii="Arial" w:hAnsi="Arial" w:cs="Arial"/>
          <w:color w:val="333333"/>
          <w:sz w:val="22"/>
          <w:szCs w:val="22"/>
        </w:rPr>
        <w:lastRenderedPageBreak/>
        <w:t>3. Take a longer time to develop.</w:t>
      </w:r>
      <w:r w:rsidRPr="00513497">
        <w:rPr>
          <w:rFonts w:ascii="Arial" w:hAnsi="Arial" w:cs="Arial"/>
          <w:color w:val="333333"/>
          <w:sz w:val="22"/>
          <w:szCs w:val="22"/>
        </w:rPr>
        <w:br/>
        <w:t>4. Security risk.</w:t>
      </w:r>
    </w:p>
    <w:p w:rsidR="006B7F05" w:rsidRPr="00513497" w:rsidRDefault="006B7F05" w:rsidP="009F5238">
      <w:pPr>
        <w:shd w:val="clear" w:color="auto" w:fill="FFFFFF"/>
        <w:spacing w:before="180" w:after="180" w:line="240" w:lineRule="auto"/>
        <w:rPr>
          <w:rFonts w:ascii="Arial" w:hAnsi="Arial" w:cs="Arial"/>
          <w:lang/>
        </w:rPr>
      </w:pPr>
    </w:p>
    <w:p w:rsidR="006B7F05" w:rsidRPr="00513497" w:rsidRDefault="006B7F05" w:rsidP="009F5238">
      <w:pPr>
        <w:shd w:val="clear" w:color="auto" w:fill="FFFFFF"/>
        <w:spacing w:before="180" w:after="180" w:line="240" w:lineRule="auto"/>
        <w:rPr>
          <w:rFonts w:ascii="Arial" w:hAnsi="Arial" w:cs="Arial"/>
          <w:lang/>
        </w:rPr>
      </w:pPr>
    </w:p>
    <w:p w:rsidR="006B7F05" w:rsidRPr="00513497" w:rsidRDefault="006B7F05" w:rsidP="00513497">
      <w:pPr>
        <w:pStyle w:val="normal0"/>
        <w:pBdr>
          <w:top w:val="nil"/>
          <w:left w:val="nil"/>
          <w:bottom w:val="nil"/>
          <w:right w:val="nil"/>
          <w:between w:val="nil"/>
        </w:pBdr>
        <w:rPr>
          <w:rFonts w:ascii="Arial" w:hAnsi="Arial" w:cs="Arial"/>
          <w:b/>
          <w:color w:val="01857B"/>
        </w:rPr>
      </w:pPr>
      <w:r w:rsidRPr="00513497">
        <w:rPr>
          <w:rFonts w:ascii="Arial" w:hAnsi="Arial" w:cs="Arial"/>
          <w:b/>
          <w:color w:val="01857B"/>
        </w:rPr>
        <w:t>Anatomy of an Android Application.</w:t>
      </w:r>
    </w:p>
    <w:p w:rsidR="00C0153D" w:rsidRPr="00513497" w:rsidRDefault="00C0153D" w:rsidP="00C0153D">
      <w:pPr>
        <w:pStyle w:val="NormalWeb"/>
        <w:shd w:val="clear" w:color="auto" w:fill="FFFFFF"/>
        <w:rPr>
          <w:rFonts w:ascii="Arial" w:hAnsi="Arial" w:cs="Arial"/>
          <w:color w:val="555555"/>
          <w:sz w:val="22"/>
          <w:szCs w:val="22"/>
        </w:rPr>
      </w:pPr>
      <w:r w:rsidRPr="00513497">
        <w:rPr>
          <w:rFonts w:ascii="Arial" w:hAnsi="Arial" w:cs="Arial"/>
          <w:color w:val="555555"/>
          <w:sz w:val="22"/>
          <w:szCs w:val="22"/>
        </w:rPr>
        <w:t>There are four building blocks to an Android application:</w:t>
      </w:r>
    </w:p>
    <w:p w:rsidR="00C0153D" w:rsidRPr="00513497" w:rsidRDefault="00C0153D" w:rsidP="00C0153D">
      <w:pPr>
        <w:numPr>
          <w:ilvl w:val="0"/>
          <w:numId w:val="8"/>
        </w:numPr>
        <w:shd w:val="clear" w:color="auto" w:fill="FFFFFF"/>
        <w:spacing w:after="0" w:line="240" w:lineRule="auto"/>
        <w:textAlignment w:val="baseline"/>
        <w:rPr>
          <w:rFonts w:ascii="Arial" w:hAnsi="Arial" w:cs="Arial"/>
          <w:color w:val="555555"/>
        </w:rPr>
      </w:pPr>
      <w:r w:rsidRPr="00513497">
        <w:rPr>
          <w:rFonts w:ascii="Arial" w:hAnsi="Arial" w:cs="Arial"/>
          <w:color w:val="555555"/>
        </w:rPr>
        <w:t>Activity</w:t>
      </w:r>
    </w:p>
    <w:p w:rsidR="00C0153D" w:rsidRPr="00513497" w:rsidRDefault="00C0153D" w:rsidP="00C0153D">
      <w:pPr>
        <w:numPr>
          <w:ilvl w:val="0"/>
          <w:numId w:val="8"/>
        </w:numPr>
        <w:shd w:val="clear" w:color="auto" w:fill="FFFFFF"/>
        <w:spacing w:after="0" w:line="240" w:lineRule="auto"/>
        <w:textAlignment w:val="baseline"/>
        <w:rPr>
          <w:rFonts w:ascii="Arial" w:hAnsi="Arial" w:cs="Arial"/>
          <w:color w:val="555555"/>
        </w:rPr>
      </w:pPr>
      <w:r w:rsidRPr="00513497">
        <w:rPr>
          <w:rFonts w:ascii="Arial" w:hAnsi="Arial" w:cs="Arial"/>
          <w:color w:val="555555"/>
        </w:rPr>
        <w:t>Intent Receiver</w:t>
      </w:r>
    </w:p>
    <w:p w:rsidR="00C0153D" w:rsidRPr="00513497" w:rsidRDefault="00C0153D" w:rsidP="00C0153D">
      <w:pPr>
        <w:numPr>
          <w:ilvl w:val="0"/>
          <w:numId w:val="8"/>
        </w:numPr>
        <w:shd w:val="clear" w:color="auto" w:fill="FFFFFF"/>
        <w:spacing w:after="0" w:line="240" w:lineRule="auto"/>
        <w:textAlignment w:val="baseline"/>
        <w:rPr>
          <w:rFonts w:ascii="Arial" w:hAnsi="Arial" w:cs="Arial"/>
          <w:color w:val="555555"/>
        </w:rPr>
      </w:pPr>
      <w:r w:rsidRPr="00513497">
        <w:rPr>
          <w:rFonts w:ascii="Arial" w:hAnsi="Arial" w:cs="Arial"/>
          <w:color w:val="555555"/>
        </w:rPr>
        <w:t>Service</w:t>
      </w:r>
    </w:p>
    <w:p w:rsidR="00C0153D" w:rsidRPr="00513497" w:rsidRDefault="00C0153D" w:rsidP="00C0153D">
      <w:pPr>
        <w:numPr>
          <w:ilvl w:val="0"/>
          <w:numId w:val="8"/>
        </w:numPr>
        <w:shd w:val="clear" w:color="auto" w:fill="FFFFFF"/>
        <w:spacing w:after="0" w:line="240" w:lineRule="auto"/>
        <w:textAlignment w:val="baseline"/>
        <w:rPr>
          <w:rFonts w:ascii="Arial" w:hAnsi="Arial" w:cs="Arial"/>
          <w:color w:val="555555"/>
        </w:rPr>
      </w:pPr>
      <w:r w:rsidRPr="00513497">
        <w:rPr>
          <w:rFonts w:ascii="Arial" w:hAnsi="Arial" w:cs="Arial"/>
          <w:color w:val="555555"/>
        </w:rPr>
        <w:t>Content Provider</w:t>
      </w:r>
    </w:p>
    <w:p w:rsidR="00C0153D" w:rsidRPr="00513497" w:rsidRDefault="00C0153D" w:rsidP="00C0153D">
      <w:pPr>
        <w:pStyle w:val="NormalWeb"/>
        <w:shd w:val="clear" w:color="auto" w:fill="FFFFFF"/>
        <w:rPr>
          <w:rFonts w:ascii="Arial" w:hAnsi="Arial" w:cs="Arial"/>
          <w:color w:val="555555"/>
          <w:sz w:val="22"/>
          <w:szCs w:val="22"/>
        </w:rPr>
      </w:pPr>
      <w:r w:rsidRPr="00513497">
        <w:rPr>
          <w:rFonts w:ascii="Arial" w:hAnsi="Arial" w:cs="Arial"/>
          <w:color w:val="555555"/>
          <w:sz w:val="22"/>
          <w:szCs w:val="22"/>
        </w:rPr>
        <w:t>Not every application needs to have all four, but your application will be written with some combination of these.</w:t>
      </w:r>
    </w:p>
    <w:p w:rsidR="00C0153D" w:rsidRPr="00513497" w:rsidRDefault="00C0153D" w:rsidP="00C0153D">
      <w:pPr>
        <w:pStyle w:val="NormalWeb"/>
        <w:shd w:val="clear" w:color="auto" w:fill="FFFFFF"/>
        <w:rPr>
          <w:rFonts w:ascii="Arial" w:hAnsi="Arial" w:cs="Arial"/>
          <w:color w:val="555555"/>
          <w:sz w:val="22"/>
          <w:szCs w:val="22"/>
        </w:rPr>
      </w:pPr>
      <w:r w:rsidRPr="00513497">
        <w:rPr>
          <w:rFonts w:ascii="Arial" w:hAnsi="Arial" w:cs="Arial"/>
          <w:color w:val="555555"/>
          <w:sz w:val="22"/>
          <w:szCs w:val="22"/>
        </w:rPr>
        <w:t>Once you have decided what components you need for your application, you should list them in a file called AndroidManifest.xml. This is an XML file where you declare the components of your application and what their capabilities and requirements are. We will discuss soon, what the AndroidManifest.xml is responsible for.</w:t>
      </w:r>
    </w:p>
    <w:p w:rsidR="00C0153D" w:rsidRPr="00513497" w:rsidRDefault="00C0153D" w:rsidP="00C0153D">
      <w:pPr>
        <w:pStyle w:val="NormalWeb"/>
        <w:shd w:val="clear" w:color="auto" w:fill="FFFFFF"/>
        <w:rPr>
          <w:rFonts w:ascii="Arial" w:hAnsi="Arial" w:cs="Arial"/>
          <w:color w:val="555555"/>
          <w:sz w:val="22"/>
          <w:szCs w:val="22"/>
        </w:rPr>
      </w:pPr>
      <w:r w:rsidRPr="00513497">
        <w:rPr>
          <w:rFonts w:ascii="Arial" w:hAnsi="Arial" w:cs="Arial"/>
          <w:b/>
          <w:bCs/>
          <w:color w:val="555555"/>
          <w:sz w:val="22"/>
          <w:szCs w:val="22"/>
        </w:rPr>
        <w:t xml:space="preserve">Activity </w:t>
      </w:r>
      <w:r w:rsidRPr="00513497">
        <w:rPr>
          <w:rFonts w:ascii="Arial" w:hAnsi="Arial" w:cs="Arial"/>
          <w:color w:val="555555"/>
          <w:sz w:val="22"/>
          <w:szCs w:val="22"/>
        </w:rPr>
        <w:t xml:space="preserve">: </w:t>
      </w:r>
    </w:p>
    <w:p w:rsidR="00C0153D" w:rsidRPr="00513497" w:rsidRDefault="00C0153D" w:rsidP="00C0153D">
      <w:pPr>
        <w:pStyle w:val="NormalWeb"/>
        <w:shd w:val="clear" w:color="auto" w:fill="FFFFFF"/>
        <w:spacing w:before="0" w:beforeAutospacing="0" w:after="0" w:afterAutospacing="0"/>
        <w:rPr>
          <w:rFonts w:ascii="Arial" w:hAnsi="Arial" w:cs="Arial"/>
          <w:color w:val="555555"/>
          <w:sz w:val="22"/>
          <w:szCs w:val="22"/>
        </w:rPr>
      </w:pPr>
      <w:r w:rsidRPr="00513497">
        <w:rPr>
          <w:rFonts w:ascii="Arial" w:hAnsi="Arial" w:cs="Arial"/>
          <w:color w:val="555555"/>
          <w:sz w:val="22"/>
          <w:szCs w:val="22"/>
        </w:rPr>
        <w:t>Activities are the most common of the four Android building blocks. An activity is usually a single screen in your application. Each activity is implemented as a single class that extends the Activity base class. Your class will display a user interface composed of Views and respond to events. Most applications consist of multiple screens. For example, a text messaging application might have one screen that shows a list of contacts to send messages to, a second screen to write the message to the chosen contact, and other screens to review old messages or change settings. Each of these screens would be implemented as an activity.</w:t>
      </w:r>
    </w:p>
    <w:p w:rsidR="00C0153D" w:rsidRPr="00513497" w:rsidRDefault="00C0153D" w:rsidP="00C0153D">
      <w:pPr>
        <w:pStyle w:val="NormalWeb"/>
        <w:shd w:val="clear" w:color="auto" w:fill="FFFFFF"/>
        <w:rPr>
          <w:rFonts w:ascii="Arial" w:hAnsi="Arial" w:cs="Arial"/>
          <w:color w:val="555555"/>
          <w:sz w:val="22"/>
          <w:szCs w:val="22"/>
        </w:rPr>
      </w:pPr>
      <w:r w:rsidRPr="00513497">
        <w:rPr>
          <w:rFonts w:ascii="Arial" w:hAnsi="Arial" w:cs="Arial"/>
          <w:color w:val="555555"/>
          <w:sz w:val="22"/>
          <w:szCs w:val="22"/>
        </w:rPr>
        <w:t>When a new screen opens, the previous screen is paused and put onto a history stack. The user can navigate backward through previously opened screens in the history. Screens can also choose to be removed from the history stack when it would be inappropriate for them to remain. Android retains history stacks for each application launched from the home screen.</w:t>
      </w:r>
    </w:p>
    <w:p w:rsidR="00C0153D" w:rsidRPr="00513497" w:rsidRDefault="00C0153D" w:rsidP="00C0153D">
      <w:pPr>
        <w:pStyle w:val="NormalWeb"/>
        <w:shd w:val="clear" w:color="auto" w:fill="FFFFFF"/>
        <w:rPr>
          <w:rFonts w:ascii="Arial" w:hAnsi="Arial" w:cs="Arial"/>
          <w:color w:val="555555"/>
          <w:sz w:val="22"/>
          <w:szCs w:val="22"/>
        </w:rPr>
      </w:pPr>
      <w:r w:rsidRPr="00513497">
        <w:rPr>
          <w:rFonts w:ascii="Arial" w:hAnsi="Arial" w:cs="Arial"/>
          <w:b/>
          <w:bCs/>
          <w:color w:val="555555"/>
          <w:sz w:val="22"/>
          <w:szCs w:val="22"/>
        </w:rPr>
        <w:t>Intent and Intent Filters :</w:t>
      </w:r>
      <w:r w:rsidRPr="00513497">
        <w:rPr>
          <w:rFonts w:ascii="Arial" w:hAnsi="Arial" w:cs="Arial"/>
          <w:color w:val="555555"/>
          <w:sz w:val="22"/>
          <w:szCs w:val="22"/>
        </w:rPr>
        <w:t xml:space="preserve"> </w:t>
      </w:r>
    </w:p>
    <w:p w:rsidR="00C0153D" w:rsidRPr="00513497" w:rsidRDefault="00C0153D" w:rsidP="00C0153D">
      <w:pPr>
        <w:pStyle w:val="NormalWeb"/>
        <w:shd w:val="clear" w:color="auto" w:fill="FFFFFF"/>
        <w:rPr>
          <w:rFonts w:ascii="Arial" w:hAnsi="Arial" w:cs="Arial"/>
          <w:color w:val="555555"/>
          <w:sz w:val="22"/>
          <w:szCs w:val="22"/>
        </w:rPr>
      </w:pPr>
      <w:r w:rsidRPr="00513497">
        <w:rPr>
          <w:rFonts w:ascii="Arial" w:hAnsi="Arial" w:cs="Arial"/>
          <w:color w:val="555555"/>
          <w:sz w:val="22"/>
          <w:szCs w:val="22"/>
        </w:rPr>
        <w:t>Android uses a special class called Intent to move from screen to screen. Intent describe what an application wants done. The two most important parts of the intent data structure are the action and the data to act upon. Typical values for action are MAIN (the front door of the application), VIEW, PICK, EDIT, etc. The data is expressed as a Uniform Resource Indicator (URI). For example, to view a website in the browser, you would create an Intent with the VIEW action and the data set to a Website-URI.</w:t>
      </w:r>
    </w:p>
    <w:p w:rsidR="00C0153D" w:rsidRPr="00513497" w:rsidRDefault="00C0153D" w:rsidP="00C0153D">
      <w:pPr>
        <w:pStyle w:val="HTMLPreformatted"/>
        <w:shd w:val="clear" w:color="auto" w:fill="F5F5F5"/>
        <w:wordWrap w:val="0"/>
        <w:spacing w:after="195" w:line="390" w:lineRule="atLeast"/>
        <w:rPr>
          <w:rFonts w:ascii="Arial" w:hAnsi="Arial" w:cs="Arial"/>
          <w:color w:val="212529"/>
          <w:sz w:val="22"/>
          <w:szCs w:val="22"/>
        </w:rPr>
      </w:pPr>
      <w:r w:rsidRPr="00513497">
        <w:rPr>
          <w:rFonts w:ascii="Arial" w:hAnsi="Arial" w:cs="Arial"/>
          <w:color w:val="212529"/>
          <w:sz w:val="22"/>
          <w:szCs w:val="22"/>
        </w:rPr>
        <w:t>new Intent(android.content.Intent.VIEW_ACTION, ContentURI.create("http://anddev.org"));</w:t>
      </w:r>
    </w:p>
    <w:p w:rsidR="00C0153D" w:rsidRPr="00513497" w:rsidRDefault="00C0153D" w:rsidP="00C0153D">
      <w:pPr>
        <w:pStyle w:val="HTMLPreformatted"/>
        <w:shd w:val="clear" w:color="auto" w:fill="F5F5F5"/>
        <w:wordWrap w:val="0"/>
        <w:spacing w:after="195" w:line="390" w:lineRule="atLeast"/>
        <w:rPr>
          <w:rFonts w:ascii="Arial" w:hAnsi="Arial" w:cs="Arial"/>
          <w:color w:val="212529"/>
          <w:sz w:val="22"/>
          <w:szCs w:val="22"/>
        </w:rPr>
      </w:pPr>
      <w:r w:rsidRPr="00513497">
        <w:rPr>
          <w:rFonts w:ascii="Arial" w:hAnsi="Arial" w:cs="Arial"/>
          <w:color w:val="212529"/>
          <w:sz w:val="22"/>
          <w:szCs w:val="22"/>
        </w:rPr>
        <w:lastRenderedPageBreak/>
        <w:t xml:space="preserve">        </w:t>
      </w:r>
    </w:p>
    <w:p w:rsidR="00C0153D" w:rsidRPr="00513497" w:rsidRDefault="00C0153D" w:rsidP="00C0153D">
      <w:pPr>
        <w:pStyle w:val="NormalWeb"/>
        <w:shd w:val="clear" w:color="auto" w:fill="FFFFFF"/>
        <w:spacing w:before="0" w:beforeAutospacing="0" w:after="0" w:afterAutospacing="0"/>
        <w:rPr>
          <w:rFonts w:ascii="Arial" w:hAnsi="Arial" w:cs="Arial"/>
          <w:color w:val="555555"/>
          <w:sz w:val="22"/>
          <w:szCs w:val="22"/>
        </w:rPr>
      </w:pPr>
      <w:r w:rsidRPr="00513497">
        <w:rPr>
          <w:rFonts w:ascii="Arial" w:hAnsi="Arial" w:cs="Arial"/>
          <w:color w:val="555555"/>
          <w:sz w:val="22"/>
          <w:szCs w:val="22"/>
        </w:rPr>
        <w:t>There is a related class called an IntentFilter. While an intent is effectively a request to do something, an intent filter is a description of what intents an activity (or intent receiver, see below) is capable of handling. Activities publish their IntentFilters in the AndroidManifest.xml file.</w:t>
      </w:r>
    </w:p>
    <w:p w:rsidR="00C0153D" w:rsidRPr="00513497" w:rsidRDefault="00C0153D" w:rsidP="00C0153D">
      <w:pPr>
        <w:pStyle w:val="NormalWeb"/>
        <w:shd w:val="clear" w:color="auto" w:fill="FFFFFF"/>
        <w:spacing w:before="0" w:beforeAutospacing="0" w:after="0" w:afterAutospacing="0"/>
        <w:rPr>
          <w:rFonts w:ascii="Arial" w:hAnsi="Arial" w:cs="Arial"/>
          <w:color w:val="555555"/>
          <w:sz w:val="22"/>
          <w:szCs w:val="22"/>
        </w:rPr>
      </w:pPr>
      <w:r w:rsidRPr="00513497">
        <w:rPr>
          <w:rFonts w:ascii="Arial" w:hAnsi="Arial" w:cs="Arial"/>
          <w:color w:val="555555"/>
          <w:sz w:val="22"/>
          <w:szCs w:val="22"/>
        </w:rPr>
        <w:t> </w:t>
      </w:r>
    </w:p>
    <w:p w:rsidR="00C0153D" w:rsidRPr="00513497" w:rsidRDefault="00C0153D" w:rsidP="00C0153D">
      <w:pPr>
        <w:pStyle w:val="NormalWeb"/>
        <w:shd w:val="clear" w:color="auto" w:fill="FFFFFF"/>
        <w:spacing w:before="0" w:beforeAutospacing="0" w:after="0" w:afterAutospacing="0"/>
        <w:rPr>
          <w:rFonts w:ascii="Arial" w:hAnsi="Arial" w:cs="Arial"/>
          <w:color w:val="555555"/>
          <w:sz w:val="22"/>
          <w:szCs w:val="22"/>
        </w:rPr>
      </w:pPr>
      <w:r w:rsidRPr="00513497">
        <w:rPr>
          <w:rFonts w:ascii="Arial" w:hAnsi="Arial" w:cs="Arial"/>
          <w:b/>
          <w:bCs/>
          <w:color w:val="555555"/>
          <w:sz w:val="22"/>
          <w:szCs w:val="22"/>
        </w:rPr>
        <w:t xml:space="preserve">Intent Receiver : </w:t>
      </w:r>
    </w:p>
    <w:p w:rsidR="00C0153D" w:rsidRPr="00513497" w:rsidRDefault="00C0153D" w:rsidP="00C0153D">
      <w:pPr>
        <w:pStyle w:val="NormalWeb"/>
        <w:shd w:val="clear" w:color="auto" w:fill="FFFFFF"/>
        <w:spacing w:before="0" w:beforeAutospacing="0" w:after="0" w:afterAutospacing="0"/>
        <w:rPr>
          <w:rFonts w:ascii="Arial" w:hAnsi="Arial" w:cs="Arial"/>
          <w:color w:val="555555"/>
          <w:sz w:val="22"/>
          <w:szCs w:val="22"/>
        </w:rPr>
      </w:pPr>
      <w:r w:rsidRPr="00513497">
        <w:rPr>
          <w:rFonts w:ascii="Arial" w:hAnsi="Arial" w:cs="Arial"/>
          <w:color w:val="555555"/>
          <w:sz w:val="22"/>
          <w:szCs w:val="22"/>
        </w:rPr>
        <w:t>You can use an IntentReceiver when you want code in your application to execute in reaction to an external event, for example, when the phone rings, or when the data network is available, or when it's midnight. Intent receivers do not display a UI, although they may display Notifications to alert the user if something interesting has happened. Intent receivers are also registered in AndroidManifest.xml, but you can also register them from code using Context.registerReceiver().</w:t>
      </w:r>
    </w:p>
    <w:p w:rsidR="00C0153D" w:rsidRPr="00513497" w:rsidRDefault="00C0153D" w:rsidP="00C0153D">
      <w:pPr>
        <w:pStyle w:val="NormalWeb"/>
        <w:shd w:val="clear" w:color="auto" w:fill="FFFFFF"/>
        <w:spacing w:before="0" w:beforeAutospacing="0" w:after="0" w:afterAutospacing="0"/>
        <w:rPr>
          <w:rFonts w:ascii="Arial" w:hAnsi="Arial" w:cs="Arial"/>
          <w:color w:val="555555"/>
          <w:sz w:val="22"/>
          <w:szCs w:val="22"/>
        </w:rPr>
      </w:pPr>
      <w:r w:rsidRPr="00513497">
        <w:rPr>
          <w:rFonts w:ascii="Arial" w:hAnsi="Arial" w:cs="Arial"/>
          <w:color w:val="555555"/>
          <w:sz w:val="22"/>
          <w:szCs w:val="22"/>
        </w:rPr>
        <w:t> </w:t>
      </w:r>
    </w:p>
    <w:p w:rsidR="00C0153D" w:rsidRPr="00513497" w:rsidRDefault="00C0153D" w:rsidP="00C0153D">
      <w:pPr>
        <w:pStyle w:val="NormalWeb"/>
        <w:shd w:val="clear" w:color="auto" w:fill="FFFFFF"/>
        <w:spacing w:before="0" w:beforeAutospacing="0" w:after="0" w:afterAutospacing="0"/>
        <w:rPr>
          <w:rFonts w:ascii="Arial" w:hAnsi="Arial" w:cs="Arial"/>
          <w:color w:val="555555"/>
          <w:sz w:val="22"/>
          <w:szCs w:val="22"/>
        </w:rPr>
      </w:pPr>
      <w:r w:rsidRPr="00513497">
        <w:rPr>
          <w:rFonts w:ascii="Arial" w:hAnsi="Arial" w:cs="Arial"/>
          <w:b/>
          <w:bCs/>
          <w:color w:val="555555"/>
          <w:sz w:val="22"/>
          <w:szCs w:val="22"/>
        </w:rPr>
        <w:t>Service :</w:t>
      </w:r>
    </w:p>
    <w:p w:rsidR="00C0153D" w:rsidRPr="00513497" w:rsidRDefault="00C0153D" w:rsidP="00C0153D">
      <w:pPr>
        <w:pStyle w:val="NormalWeb"/>
        <w:shd w:val="clear" w:color="auto" w:fill="FFFFFF"/>
        <w:spacing w:before="0" w:beforeAutospacing="0" w:after="0" w:afterAutospacing="0"/>
        <w:rPr>
          <w:rFonts w:ascii="Arial" w:hAnsi="Arial" w:cs="Arial"/>
          <w:color w:val="555555"/>
          <w:sz w:val="22"/>
          <w:szCs w:val="22"/>
        </w:rPr>
      </w:pPr>
      <w:r w:rsidRPr="00513497">
        <w:rPr>
          <w:rFonts w:ascii="Arial" w:hAnsi="Arial" w:cs="Arial"/>
          <w:color w:val="555555"/>
          <w:sz w:val="22"/>
          <w:szCs w:val="22"/>
        </w:rPr>
        <w:t>A Service is code that is long-lived and runs without a UI. A good example of this is a media player playing songs from a play list. In a media player application, there would probably be one or more activities that allow the user to choose songs and start playing them. However, the music playback itself should not be handled by an activity because the user will expect the music to keep playing even after navigating to a new screen. In this case, the media player activity could start a service using Context.startService() to run in the background to keep the music going. The system will then keep the music playback service running until it has finished. (You can learn more about the priority given to services in the system by reading Life Cycle of an Android Application.) Note that you can connect to a service (and start it if it's not already running) with the Context.bindService() method. When connected to a service, you can communicate with it through an interface exposed by the service. For the music service, this might allow you to pause, rewind, etc.</w:t>
      </w:r>
    </w:p>
    <w:p w:rsidR="00C0153D" w:rsidRPr="00513497" w:rsidRDefault="00C0153D" w:rsidP="00C0153D">
      <w:pPr>
        <w:pStyle w:val="NormalWeb"/>
        <w:shd w:val="clear" w:color="auto" w:fill="FFFFFF"/>
        <w:spacing w:before="0" w:beforeAutospacing="0" w:after="0" w:afterAutospacing="0"/>
        <w:rPr>
          <w:rFonts w:ascii="Arial" w:hAnsi="Arial" w:cs="Arial"/>
          <w:color w:val="555555"/>
          <w:sz w:val="22"/>
          <w:szCs w:val="22"/>
        </w:rPr>
      </w:pPr>
      <w:r w:rsidRPr="00513497">
        <w:rPr>
          <w:rFonts w:ascii="Arial" w:hAnsi="Arial" w:cs="Arial"/>
          <w:color w:val="555555"/>
          <w:sz w:val="22"/>
          <w:szCs w:val="22"/>
        </w:rPr>
        <w:t> </w:t>
      </w:r>
    </w:p>
    <w:p w:rsidR="00C0153D" w:rsidRPr="00513497" w:rsidRDefault="00C0153D" w:rsidP="00C0153D">
      <w:pPr>
        <w:pStyle w:val="NormalWeb"/>
        <w:shd w:val="clear" w:color="auto" w:fill="FFFFFF"/>
        <w:spacing w:before="0" w:beforeAutospacing="0" w:after="0" w:afterAutospacing="0"/>
        <w:rPr>
          <w:rFonts w:ascii="Arial" w:hAnsi="Arial" w:cs="Arial"/>
          <w:color w:val="555555"/>
          <w:sz w:val="22"/>
          <w:szCs w:val="22"/>
        </w:rPr>
      </w:pPr>
      <w:r w:rsidRPr="00513497">
        <w:rPr>
          <w:rFonts w:ascii="Arial" w:hAnsi="Arial" w:cs="Arial"/>
          <w:b/>
          <w:bCs/>
          <w:color w:val="555555"/>
          <w:sz w:val="22"/>
          <w:szCs w:val="22"/>
        </w:rPr>
        <w:t>Content Provider :</w:t>
      </w:r>
      <w:r w:rsidRPr="00513497">
        <w:rPr>
          <w:rFonts w:ascii="Arial" w:hAnsi="Arial" w:cs="Arial"/>
          <w:color w:val="555555"/>
          <w:sz w:val="22"/>
          <w:szCs w:val="22"/>
        </w:rPr>
        <w:t xml:space="preserve"> </w:t>
      </w:r>
    </w:p>
    <w:p w:rsidR="00C0153D" w:rsidRPr="00513497" w:rsidRDefault="00C0153D" w:rsidP="00C0153D">
      <w:pPr>
        <w:pStyle w:val="NormalWeb"/>
        <w:shd w:val="clear" w:color="auto" w:fill="FFFFFF"/>
        <w:spacing w:before="0" w:beforeAutospacing="0" w:after="0" w:afterAutospacing="0"/>
        <w:rPr>
          <w:rFonts w:ascii="Arial" w:hAnsi="Arial" w:cs="Arial"/>
          <w:color w:val="555555"/>
          <w:sz w:val="22"/>
          <w:szCs w:val="22"/>
        </w:rPr>
      </w:pPr>
      <w:r w:rsidRPr="00513497">
        <w:rPr>
          <w:rFonts w:ascii="Arial" w:hAnsi="Arial" w:cs="Arial"/>
          <w:color w:val="555555"/>
          <w:sz w:val="22"/>
          <w:szCs w:val="22"/>
        </w:rPr>
        <w:t>Applications can store their data in files, a SQLite database, preferences or any other mechanism that makes sense. A content provider, however, is useful if you want your application's data to be shared with other applications. A content provider is a class that implements a standard set of methods to let other applications store and retrieve the type of data that is handled by that content provider.</w:t>
      </w:r>
    </w:p>
    <w:p w:rsidR="00C0153D" w:rsidRPr="00513497" w:rsidRDefault="00C0153D" w:rsidP="00C0153D">
      <w:pPr>
        <w:pStyle w:val="NormalWeb"/>
        <w:shd w:val="clear" w:color="auto" w:fill="FFFFFF"/>
        <w:spacing w:before="0" w:beforeAutospacing="0" w:after="0" w:afterAutospacing="0"/>
        <w:rPr>
          <w:rFonts w:ascii="Arial" w:hAnsi="Arial" w:cs="Arial"/>
          <w:color w:val="555555"/>
          <w:sz w:val="22"/>
          <w:szCs w:val="22"/>
        </w:rPr>
      </w:pPr>
      <w:r w:rsidRPr="00513497">
        <w:rPr>
          <w:rFonts w:ascii="Arial" w:hAnsi="Arial" w:cs="Arial"/>
          <w:color w:val="555555"/>
          <w:sz w:val="22"/>
          <w:szCs w:val="22"/>
        </w:rPr>
        <w:t> </w:t>
      </w:r>
    </w:p>
    <w:p w:rsidR="00C0153D" w:rsidRPr="00513497" w:rsidRDefault="00C0153D" w:rsidP="00C0153D">
      <w:pPr>
        <w:pStyle w:val="NormalWeb"/>
        <w:shd w:val="clear" w:color="auto" w:fill="FFFFFF"/>
        <w:spacing w:before="0" w:beforeAutospacing="0" w:after="0" w:afterAutospacing="0"/>
        <w:rPr>
          <w:rFonts w:ascii="Arial" w:hAnsi="Arial" w:cs="Arial"/>
          <w:color w:val="555555"/>
          <w:sz w:val="22"/>
          <w:szCs w:val="22"/>
        </w:rPr>
      </w:pPr>
      <w:r w:rsidRPr="00513497">
        <w:rPr>
          <w:rFonts w:ascii="Arial" w:hAnsi="Arial" w:cs="Arial"/>
          <w:color w:val="555555"/>
          <w:sz w:val="22"/>
          <w:szCs w:val="22"/>
        </w:rPr>
        <w:t> </w:t>
      </w:r>
    </w:p>
    <w:p w:rsidR="00C0153D" w:rsidRPr="00513497" w:rsidRDefault="00C0153D" w:rsidP="00C0153D">
      <w:pPr>
        <w:pStyle w:val="NormalWeb"/>
        <w:shd w:val="clear" w:color="auto" w:fill="FFFFFF"/>
        <w:spacing w:before="0" w:beforeAutospacing="0" w:after="0" w:afterAutospacing="0"/>
        <w:rPr>
          <w:rFonts w:ascii="Arial" w:hAnsi="Arial" w:cs="Arial"/>
          <w:color w:val="555555"/>
          <w:sz w:val="22"/>
          <w:szCs w:val="22"/>
        </w:rPr>
      </w:pPr>
    </w:p>
    <w:p w:rsidR="00C0153D" w:rsidRPr="00513497" w:rsidRDefault="00C0153D" w:rsidP="009F5238">
      <w:pPr>
        <w:shd w:val="clear" w:color="auto" w:fill="FFFFFF"/>
        <w:spacing w:before="180" w:after="180" w:line="240" w:lineRule="auto"/>
        <w:rPr>
          <w:rFonts w:ascii="Arial" w:hAnsi="Arial" w:cs="Arial"/>
          <w:color w:val="202124"/>
        </w:rPr>
      </w:pPr>
    </w:p>
    <w:sectPr w:rsidR="00C0153D" w:rsidRPr="00513497" w:rsidSect="00756035">
      <w:headerReference w:type="default" r:id="rId54"/>
      <w:footerReference w:type="default" r:id="rId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0AF" w:rsidRDefault="00F270AF" w:rsidP="00666871">
      <w:pPr>
        <w:spacing w:after="0" w:line="240" w:lineRule="auto"/>
      </w:pPr>
      <w:r>
        <w:separator/>
      </w:r>
    </w:p>
  </w:endnote>
  <w:endnote w:type="continuationSeparator" w:id="0">
    <w:p w:rsidR="00F270AF" w:rsidRDefault="00F270AF" w:rsidP="006668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47126"/>
      <w:docPartObj>
        <w:docPartGallery w:val="Page Numbers (Bottom of Page)"/>
        <w:docPartUnique/>
      </w:docPartObj>
    </w:sdtPr>
    <w:sdtContent>
      <w:p w:rsidR="00D82C3D" w:rsidRDefault="00D82C3D">
        <w:pPr>
          <w:pStyle w:val="Footer"/>
        </w:pPr>
        <w:fldSimple w:instr=" PAGE   \* MERGEFORMAT ">
          <w:r w:rsidR="00513497">
            <w:rPr>
              <w:noProof/>
            </w:rPr>
            <w:t>12</w:t>
          </w:r>
        </w:fldSimple>
      </w:p>
    </w:sdtContent>
  </w:sdt>
  <w:p w:rsidR="00D82C3D" w:rsidRDefault="00D82C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0AF" w:rsidRDefault="00F270AF" w:rsidP="00666871">
      <w:pPr>
        <w:spacing w:after="0" w:line="240" w:lineRule="auto"/>
      </w:pPr>
      <w:r>
        <w:separator/>
      </w:r>
    </w:p>
  </w:footnote>
  <w:footnote w:type="continuationSeparator" w:id="0">
    <w:p w:rsidR="00F270AF" w:rsidRDefault="00F270AF" w:rsidP="006668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871" w:rsidRDefault="00666871">
    <w:pPr>
      <w:pStyle w:val="Header"/>
    </w:pPr>
    <w:r>
      <w:t>Paper code: BCA610</w:t>
    </w:r>
    <w:r>
      <w:tab/>
    </w:r>
    <w:r w:rsidRPr="00666871">
      <w:rPr>
        <w:rStyle w:val="Heading1Char"/>
      </w:rPr>
      <w:t xml:space="preserve">                                       UNIT 1 </w:t>
    </w:r>
    <w:r>
      <w:rPr>
        <w:rStyle w:val="Heading1Char"/>
      </w:rPr>
      <w:t xml:space="preserve">            </w:t>
    </w:r>
    <w:r>
      <w:t xml:space="preserve">            Subject:  Android Programming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E2A90"/>
    <w:multiLevelType w:val="multilevel"/>
    <w:tmpl w:val="45CA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217D63"/>
    <w:multiLevelType w:val="multilevel"/>
    <w:tmpl w:val="01B6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545E21"/>
    <w:multiLevelType w:val="multilevel"/>
    <w:tmpl w:val="CA60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47264E"/>
    <w:multiLevelType w:val="multilevel"/>
    <w:tmpl w:val="805E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A62D68"/>
    <w:multiLevelType w:val="multilevel"/>
    <w:tmpl w:val="3D56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386726"/>
    <w:multiLevelType w:val="multilevel"/>
    <w:tmpl w:val="D80E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F125D4"/>
    <w:multiLevelType w:val="multilevel"/>
    <w:tmpl w:val="EC8E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50363F"/>
    <w:multiLevelType w:val="multilevel"/>
    <w:tmpl w:val="8B34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3"/>
  </w:num>
  <w:num w:numId="5">
    <w:abstractNumId w:val="6"/>
  </w:num>
  <w:num w:numId="6">
    <w:abstractNumId w:val="7"/>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66871"/>
    <w:rsid w:val="001B42AA"/>
    <w:rsid w:val="003C2F9A"/>
    <w:rsid w:val="00513497"/>
    <w:rsid w:val="00666871"/>
    <w:rsid w:val="006B7F05"/>
    <w:rsid w:val="00756035"/>
    <w:rsid w:val="009F5238"/>
    <w:rsid w:val="00C0153D"/>
    <w:rsid w:val="00C92F42"/>
    <w:rsid w:val="00D82C3D"/>
    <w:rsid w:val="00F27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035"/>
  </w:style>
  <w:style w:type="paragraph" w:styleId="Heading1">
    <w:name w:val="heading 1"/>
    <w:basedOn w:val="Normal"/>
    <w:next w:val="Normal"/>
    <w:link w:val="Heading1Char"/>
    <w:uiPriority w:val="9"/>
    <w:qFormat/>
    <w:rsid w:val="006668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F52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2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C0153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668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6871"/>
  </w:style>
  <w:style w:type="paragraph" w:styleId="Footer">
    <w:name w:val="footer"/>
    <w:basedOn w:val="Normal"/>
    <w:link w:val="FooterChar"/>
    <w:uiPriority w:val="99"/>
    <w:unhideWhenUsed/>
    <w:rsid w:val="00666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871"/>
  </w:style>
  <w:style w:type="character" w:customStyle="1" w:styleId="Heading1Char">
    <w:name w:val="Heading 1 Char"/>
    <w:basedOn w:val="DefaultParagraphFont"/>
    <w:link w:val="Heading1"/>
    <w:uiPriority w:val="9"/>
    <w:rsid w:val="00666871"/>
    <w:rPr>
      <w:rFonts w:asciiTheme="majorHAnsi" w:eastAsiaTheme="majorEastAsia" w:hAnsiTheme="majorHAnsi" w:cstheme="majorBidi"/>
      <w:b/>
      <w:bCs/>
      <w:color w:val="365F91" w:themeColor="accent1" w:themeShade="BF"/>
      <w:sz w:val="28"/>
      <w:szCs w:val="28"/>
    </w:rPr>
  </w:style>
  <w:style w:type="paragraph" w:customStyle="1" w:styleId="normal0">
    <w:name w:val="normal"/>
    <w:rsid w:val="00666871"/>
    <w:pPr>
      <w:spacing w:before="200" w:after="0" w:line="312" w:lineRule="auto"/>
      <w:ind w:left="-15" w:right="-15"/>
    </w:pPr>
    <w:rPr>
      <w:rFonts w:ascii="PT Serif" w:eastAsia="PT Serif" w:hAnsi="PT Serif" w:cs="PT Serif"/>
    </w:rPr>
  </w:style>
  <w:style w:type="paragraph" w:styleId="NormalWeb">
    <w:name w:val="Normal (Web)"/>
    <w:basedOn w:val="Normal"/>
    <w:uiPriority w:val="99"/>
    <w:unhideWhenUsed/>
    <w:rsid w:val="006668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6871"/>
    <w:rPr>
      <w:color w:val="0000FF"/>
      <w:u w:val="single"/>
    </w:rPr>
  </w:style>
  <w:style w:type="character" w:customStyle="1" w:styleId="Heading3Char">
    <w:name w:val="Heading 3 Char"/>
    <w:basedOn w:val="DefaultParagraphFont"/>
    <w:link w:val="Heading3"/>
    <w:uiPriority w:val="9"/>
    <w:rsid w:val="003C2F9A"/>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C2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F9A"/>
    <w:rPr>
      <w:rFonts w:ascii="Tahoma" w:hAnsi="Tahoma" w:cs="Tahoma"/>
      <w:sz w:val="16"/>
      <w:szCs w:val="16"/>
    </w:rPr>
  </w:style>
  <w:style w:type="character" w:customStyle="1" w:styleId="Heading2Char">
    <w:name w:val="Heading 2 Char"/>
    <w:basedOn w:val="DefaultParagraphFont"/>
    <w:link w:val="Heading2"/>
    <w:uiPriority w:val="9"/>
    <w:semiHidden/>
    <w:rsid w:val="009F523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F5238"/>
    <w:rPr>
      <w:b/>
      <w:bCs/>
    </w:rPr>
  </w:style>
  <w:style w:type="character" w:styleId="HTMLCode">
    <w:name w:val="HTML Code"/>
    <w:basedOn w:val="DefaultParagraphFont"/>
    <w:uiPriority w:val="99"/>
    <w:semiHidden/>
    <w:unhideWhenUsed/>
    <w:rsid w:val="009F5238"/>
    <w:rPr>
      <w:rFonts w:ascii="Courier New" w:eastAsia="Times New Roman" w:hAnsi="Courier New" w:cs="Courier New"/>
      <w:sz w:val="20"/>
      <w:szCs w:val="20"/>
    </w:rPr>
  </w:style>
  <w:style w:type="paragraph" w:customStyle="1" w:styleId="uiqtextpara">
    <w:name w:val="ui_qtext_para"/>
    <w:basedOn w:val="Normal"/>
    <w:rsid w:val="00C015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C0153D"/>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C01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53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571358">
      <w:bodyDiv w:val="1"/>
      <w:marLeft w:val="0"/>
      <w:marRight w:val="0"/>
      <w:marTop w:val="0"/>
      <w:marBottom w:val="0"/>
      <w:divBdr>
        <w:top w:val="none" w:sz="0" w:space="0" w:color="auto"/>
        <w:left w:val="none" w:sz="0" w:space="0" w:color="auto"/>
        <w:bottom w:val="none" w:sz="0" w:space="0" w:color="auto"/>
        <w:right w:val="none" w:sz="0" w:space="0" w:color="auto"/>
      </w:divBdr>
      <w:divsChild>
        <w:div w:id="1202088471">
          <w:marLeft w:val="0"/>
          <w:marRight w:val="0"/>
          <w:marTop w:val="0"/>
          <w:marBottom w:val="0"/>
          <w:divBdr>
            <w:top w:val="none" w:sz="0" w:space="0" w:color="auto"/>
            <w:left w:val="none" w:sz="0" w:space="0" w:color="auto"/>
            <w:bottom w:val="none" w:sz="0" w:space="0" w:color="auto"/>
            <w:right w:val="none" w:sz="0" w:space="0" w:color="auto"/>
          </w:divBdr>
        </w:div>
        <w:div w:id="356732316">
          <w:marLeft w:val="0"/>
          <w:marRight w:val="0"/>
          <w:marTop w:val="450"/>
          <w:marBottom w:val="0"/>
          <w:divBdr>
            <w:top w:val="none" w:sz="0" w:space="0" w:color="auto"/>
            <w:left w:val="none" w:sz="0" w:space="0" w:color="auto"/>
            <w:bottom w:val="none" w:sz="0" w:space="0" w:color="auto"/>
            <w:right w:val="none" w:sz="0" w:space="0" w:color="auto"/>
          </w:divBdr>
          <w:divsChild>
            <w:div w:id="553934389">
              <w:marLeft w:val="0"/>
              <w:marRight w:val="90"/>
              <w:marTop w:val="0"/>
              <w:marBottom w:val="0"/>
              <w:divBdr>
                <w:top w:val="none" w:sz="0" w:space="0" w:color="auto"/>
                <w:left w:val="none" w:sz="0" w:space="0" w:color="auto"/>
                <w:bottom w:val="none" w:sz="0" w:space="0" w:color="auto"/>
                <w:right w:val="none" w:sz="0" w:space="0" w:color="auto"/>
              </w:divBdr>
            </w:div>
            <w:div w:id="96608029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71383600">
      <w:bodyDiv w:val="1"/>
      <w:marLeft w:val="0"/>
      <w:marRight w:val="0"/>
      <w:marTop w:val="0"/>
      <w:marBottom w:val="0"/>
      <w:divBdr>
        <w:top w:val="none" w:sz="0" w:space="0" w:color="auto"/>
        <w:left w:val="none" w:sz="0" w:space="0" w:color="auto"/>
        <w:bottom w:val="none" w:sz="0" w:space="0" w:color="auto"/>
        <w:right w:val="none" w:sz="0" w:space="0" w:color="auto"/>
      </w:divBdr>
    </w:div>
    <w:div w:id="250087472">
      <w:bodyDiv w:val="1"/>
      <w:marLeft w:val="0"/>
      <w:marRight w:val="0"/>
      <w:marTop w:val="0"/>
      <w:marBottom w:val="0"/>
      <w:divBdr>
        <w:top w:val="none" w:sz="0" w:space="0" w:color="auto"/>
        <w:left w:val="none" w:sz="0" w:space="0" w:color="auto"/>
        <w:bottom w:val="none" w:sz="0" w:space="0" w:color="auto"/>
        <w:right w:val="none" w:sz="0" w:space="0" w:color="auto"/>
      </w:divBdr>
    </w:div>
    <w:div w:id="1144396765">
      <w:bodyDiv w:val="1"/>
      <w:marLeft w:val="0"/>
      <w:marRight w:val="0"/>
      <w:marTop w:val="0"/>
      <w:marBottom w:val="0"/>
      <w:divBdr>
        <w:top w:val="none" w:sz="0" w:space="0" w:color="auto"/>
        <w:left w:val="none" w:sz="0" w:space="0" w:color="auto"/>
        <w:bottom w:val="none" w:sz="0" w:space="0" w:color="auto"/>
        <w:right w:val="none" w:sz="0" w:space="0" w:color="auto"/>
      </w:divBdr>
    </w:div>
    <w:div w:id="1346588748">
      <w:bodyDiv w:val="1"/>
      <w:marLeft w:val="0"/>
      <w:marRight w:val="0"/>
      <w:marTop w:val="0"/>
      <w:marBottom w:val="0"/>
      <w:divBdr>
        <w:top w:val="none" w:sz="0" w:space="0" w:color="auto"/>
        <w:left w:val="none" w:sz="0" w:space="0" w:color="auto"/>
        <w:bottom w:val="none" w:sz="0" w:space="0" w:color="auto"/>
        <w:right w:val="none" w:sz="0" w:space="0" w:color="auto"/>
      </w:divBdr>
    </w:div>
    <w:div w:id="1449931731">
      <w:bodyDiv w:val="1"/>
      <w:marLeft w:val="0"/>
      <w:marRight w:val="0"/>
      <w:marTop w:val="0"/>
      <w:marBottom w:val="0"/>
      <w:divBdr>
        <w:top w:val="none" w:sz="0" w:space="0" w:color="auto"/>
        <w:left w:val="none" w:sz="0" w:space="0" w:color="auto"/>
        <w:bottom w:val="none" w:sz="0" w:space="0" w:color="auto"/>
        <w:right w:val="none" w:sz="0" w:space="0" w:color="auto"/>
      </w:divBdr>
      <w:divsChild>
        <w:div w:id="1763139135">
          <w:marLeft w:val="0"/>
          <w:marRight w:val="0"/>
          <w:marTop w:val="0"/>
          <w:marBottom w:val="225"/>
          <w:divBdr>
            <w:top w:val="none" w:sz="0" w:space="0" w:color="auto"/>
            <w:left w:val="none" w:sz="0" w:space="0" w:color="auto"/>
            <w:bottom w:val="none" w:sz="0" w:space="0" w:color="auto"/>
            <w:right w:val="none" w:sz="0" w:space="0" w:color="auto"/>
          </w:divBdr>
        </w:div>
      </w:divsChild>
    </w:div>
    <w:div w:id="1483080218">
      <w:bodyDiv w:val="1"/>
      <w:marLeft w:val="0"/>
      <w:marRight w:val="0"/>
      <w:marTop w:val="0"/>
      <w:marBottom w:val="0"/>
      <w:divBdr>
        <w:top w:val="none" w:sz="0" w:space="0" w:color="auto"/>
        <w:left w:val="none" w:sz="0" w:space="0" w:color="auto"/>
        <w:bottom w:val="none" w:sz="0" w:space="0" w:color="auto"/>
        <w:right w:val="none" w:sz="0" w:space="0" w:color="auto"/>
      </w:divBdr>
    </w:div>
    <w:div w:id="209558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en_Handset_Alliance" TargetMode="External"/><Relationship Id="rId18" Type="http://schemas.openxmlformats.org/officeDocument/2006/relationships/hyperlink" Target="https://en.wikipedia.org/wiki/Video_game_console" TargetMode="External"/><Relationship Id="rId26" Type="http://schemas.openxmlformats.org/officeDocument/2006/relationships/hyperlink" Target="https://en.wikipedia.org/wiki/Digital_distribution" TargetMode="External"/><Relationship Id="rId39" Type="http://schemas.openxmlformats.org/officeDocument/2006/relationships/hyperlink" Target="https://www.edgefxkits.com/home-automation-by-android-application-based-remote-control?utm_source=elprocus.com" TargetMode="External"/><Relationship Id="rId21" Type="http://schemas.openxmlformats.org/officeDocument/2006/relationships/hyperlink" Target="https://en.wikipedia.org/wiki/Android_TV" TargetMode="External"/><Relationship Id="rId34" Type="http://schemas.openxmlformats.org/officeDocument/2006/relationships/hyperlink" Target="https://en.wikipedia.org/wiki/Google_Play_Store" TargetMode="External"/><Relationship Id="rId42" Type="http://schemas.openxmlformats.org/officeDocument/2006/relationships/hyperlink" Target="https://www.elprocus.com/wp-content/uploads/2013/10/Android-Features.png" TargetMode="External"/><Relationship Id="rId47" Type="http://schemas.openxmlformats.org/officeDocument/2006/relationships/hyperlink" Target="https://developer.android.com/studio/run/managing-avds" TargetMode="External"/><Relationship Id="rId50" Type="http://schemas.openxmlformats.org/officeDocument/2006/relationships/hyperlink" Target="https://developer.android.com/studio/publish/versioning" TargetMode="External"/><Relationship Id="rId55" Type="http://schemas.openxmlformats.org/officeDocument/2006/relationships/footer" Target="footer1.xml"/><Relationship Id="rId7" Type="http://schemas.openxmlformats.org/officeDocument/2006/relationships/hyperlink" Target="https://en.wikipedia.org/wiki/Mobile_operating_system" TargetMode="External"/><Relationship Id="rId12" Type="http://schemas.openxmlformats.org/officeDocument/2006/relationships/hyperlink" Target="https://en.wikipedia.org/wiki/Tablet_computer" TargetMode="External"/><Relationship Id="rId17" Type="http://schemas.openxmlformats.org/officeDocument/2006/relationships/hyperlink" Target="https://en.wikipedia.org/wiki/Apache_License" TargetMode="External"/><Relationship Id="rId25" Type="http://schemas.openxmlformats.org/officeDocument/2006/relationships/hyperlink" Target="https://en.wikipedia.org/wiki/Gmail" TargetMode="External"/><Relationship Id="rId33" Type="http://schemas.openxmlformats.org/officeDocument/2006/relationships/hyperlink" Target="https://en.wikipedia.org/wiki/Application_store" TargetMode="External"/><Relationship Id="rId38" Type="http://schemas.openxmlformats.org/officeDocument/2006/relationships/hyperlink" Target="https://en.wikipedia.org/wiki/Android_application_package" TargetMode="External"/><Relationship Id="rId46" Type="http://schemas.openxmlformats.org/officeDocument/2006/relationships/hyperlink" Target="https://developer.android.com/studio/run/managing-avds" TargetMode="External"/><Relationship Id="rId2" Type="http://schemas.openxmlformats.org/officeDocument/2006/relationships/styles" Target="styles.xml"/><Relationship Id="rId16" Type="http://schemas.openxmlformats.org/officeDocument/2006/relationships/hyperlink" Target="https://en.wikipedia.org/wiki/Android_10" TargetMode="External"/><Relationship Id="rId20" Type="http://schemas.openxmlformats.org/officeDocument/2006/relationships/hyperlink" Target="https://en.wikipedia.org/wiki/Personal_computer" TargetMode="External"/><Relationship Id="rId29" Type="http://schemas.openxmlformats.org/officeDocument/2006/relationships/hyperlink" Target="https://en.wikipedia.org/wiki/Google_Chrome" TargetMode="External"/><Relationship Id="rId41" Type="http://schemas.openxmlformats.org/officeDocument/2006/relationships/image" Target="media/image1.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martphone" TargetMode="External"/><Relationship Id="rId24" Type="http://schemas.openxmlformats.org/officeDocument/2006/relationships/hyperlink" Target="https://en.wikipedia.org/wiki/Google_Mobile_Services" TargetMode="External"/><Relationship Id="rId32" Type="http://schemas.openxmlformats.org/officeDocument/2006/relationships/hyperlink" Target="https://en.wikipedia.org/wiki/LineageOS" TargetMode="External"/><Relationship Id="rId37" Type="http://schemas.openxmlformats.org/officeDocument/2006/relationships/hyperlink" Target="https://en.wikipedia.org/wiki/F-Droid" TargetMode="External"/><Relationship Id="rId40" Type="http://schemas.openxmlformats.org/officeDocument/2006/relationships/hyperlink" Target="https://www.elprocus.com/wp-content/uploads/2013/10/Android-Architecture.png" TargetMode="External"/><Relationship Id="rId45" Type="http://schemas.openxmlformats.org/officeDocument/2006/relationships/hyperlink" Target="https://source.android.com/compatibility/cts/" TargetMode="External"/><Relationship Id="rId53" Type="http://schemas.openxmlformats.org/officeDocument/2006/relationships/hyperlink" Target="https://developer.android.com/studio/run/managing-avds" TargetMode="External"/><Relationship Id="rId5" Type="http://schemas.openxmlformats.org/officeDocument/2006/relationships/footnotes" Target="footnotes.xml"/><Relationship Id="rId15" Type="http://schemas.openxmlformats.org/officeDocument/2006/relationships/hyperlink" Target="https://en.wikipedia.org/wiki/HTC_Dream" TargetMode="External"/><Relationship Id="rId23" Type="http://schemas.openxmlformats.org/officeDocument/2006/relationships/hyperlink" Target="https://en.wikipedia.org/wiki/Proprietary_software" TargetMode="External"/><Relationship Id="rId28" Type="http://schemas.openxmlformats.org/officeDocument/2006/relationships/hyperlink" Target="https://en.wikipedia.org/wiki/Google_Play_Services" TargetMode="External"/><Relationship Id="rId36" Type="http://schemas.openxmlformats.org/officeDocument/2006/relationships/hyperlink" Target="https://en.wikipedia.org/wiki/Aptoide" TargetMode="External"/><Relationship Id="rId49" Type="http://schemas.openxmlformats.org/officeDocument/2006/relationships/hyperlink" Target="https://developer.android.com/guide/topics/manifest/uses-sdk-element" TargetMode="External"/><Relationship Id="rId57" Type="http://schemas.openxmlformats.org/officeDocument/2006/relationships/theme" Target="theme/theme1.xml"/><Relationship Id="rId10" Type="http://schemas.openxmlformats.org/officeDocument/2006/relationships/hyperlink" Target="https://en.wikipedia.org/wiki/Touchscreen" TargetMode="External"/><Relationship Id="rId19" Type="http://schemas.openxmlformats.org/officeDocument/2006/relationships/hyperlink" Target="https://en.wikipedia.org/wiki/Digital_camera" TargetMode="External"/><Relationship Id="rId31" Type="http://schemas.openxmlformats.org/officeDocument/2006/relationships/hyperlink" Target="https://en.wikipedia.org/wiki/Fire_OS" TargetMode="External"/><Relationship Id="rId44" Type="http://schemas.openxmlformats.org/officeDocument/2006/relationships/image" Target="media/image3.png"/><Relationship Id="rId52"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Open-source_software" TargetMode="External"/><Relationship Id="rId14" Type="http://schemas.openxmlformats.org/officeDocument/2006/relationships/hyperlink" Target="https://en.wikipedia.org/wiki/Google" TargetMode="External"/><Relationship Id="rId22" Type="http://schemas.openxmlformats.org/officeDocument/2006/relationships/hyperlink" Target="https://en.wikipedia.org/wiki/Wear_OS" TargetMode="External"/><Relationship Id="rId27" Type="http://schemas.openxmlformats.org/officeDocument/2006/relationships/hyperlink" Target="https://en.wikipedia.org/wiki/Google_Play" TargetMode="External"/><Relationship Id="rId30" Type="http://schemas.openxmlformats.org/officeDocument/2006/relationships/hyperlink" Target="https://en.wikipedia.org/wiki/Amazon.com" TargetMode="External"/><Relationship Id="rId35" Type="http://schemas.openxmlformats.org/officeDocument/2006/relationships/hyperlink" Target="https://en.wikipedia.org/wiki/Samsung_Galaxy_Store" TargetMode="External"/><Relationship Id="rId43" Type="http://schemas.openxmlformats.org/officeDocument/2006/relationships/image" Target="media/image2.png"/><Relationship Id="rId48" Type="http://schemas.openxmlformats.org/officeDocument/2006/relationships/image" Target="media/image4.png"/><Relationship Id="rId56" Type="http://schemas.openxmlformats.org/officeDocument/2006/relationships/fontTable" Target="fontTable.xml"/><Relationship Id="rId8" Type="http://schemas.openxmlformats.org/officeDocument/2006/relationships/hyperlink" Target="https://en.wikipedia.org/wiki/Linux_kernel" TargetMode="External"/><Relationship Id="rId51" Type="http://schemas.openxmlformats.org/officeDocument/2006/relationships/hyperlink" Target="https://developer.android.com/guide/topics/manifest/uses-library-eleme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12</Pages>
  <Words>3080</Words>
  <Characters>17560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Harendra</dc:creator>
  <cp:keywords/>
  <dc:description/>
  <cp:lastModifiedBy>Harendra</cp:lastModifiedBy>
  <cp:revision>4</cp:revision>
  <dcterms:created xsi:type="dcterms:W3CDTF">2020-04-01T16:29:00Z</dcterms:created>
  <dcterms:modified xsi:type="dcterms:W3CDTF">2020-04-01T17:15:00Z</dcterms:modified>
</cp:coreProperties>
</file>