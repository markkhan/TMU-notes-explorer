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E2B" w:rsidRPr="00C4683B" w:rsidRDefault="00C4683B" w:rsidP="00C4683B">
      <w:pPr>
        <w:jc w:val="center"/>
        <w:rPr>
          <w:b/>
          <w:u w:val="single"/>
        </w:rPr>
      </w:pPr>
      <w:r w:rsidRPr="00C4683B">
        <w:rPr>
          <w:b/>
          <w:u w:val="single"/>
        </w:rPr>
        <w:t>Services in Android</w:t>
      </w:r>
    </w:p>
    <w:p w:rsidR="00C4683B" w:rsidRPr="00C4683B" w:rsidRDefault="00C4683B" w:rsidP="00C4683B">
      <w:pPr>
        <w:shd w:val="clear" w:color="auto" w:fill="FFFFFF"/>
        <w:spacing w:before="100" w:beforeAutospacing="1" w:after="100" w:afterAutospacing="1" w:line="240" w:lineRule="auto"/>
        <w:rPr>
          <w:rFonts w:eastAsia="Times New Roman" w:cstheme="minorHAnsi"/>
          <w:color w:val="000000"/>
          <w:sz w:val="28"/>
          <w:szCs w:val="28"/>
        </w:rPr>
      </w:pPr>
      <w:r w:rsidRPr="00C4683B">
        <w:rPr>
          <w:rFonts w:eastAsia="Times New Roman" w:cstheme="minorHAnsi"/>
          <w:b/>
          <w:bCs/>
          <w:color w:val="000000"/>
          <w:sz w:val="28"/>
          <w:szCs w:val="28"/>
        </w:rPr>
        <w:t>Android service</w:t>
      </w:r>
      <w:r w:rsidRPr="00C4683B">
        <w:rPr>
          <w:rFonts w:eastAsia="Times New Roman" w:cstheme="minorHAnsi"/>
          <w:color w:val="000000"/>
          <w:sz w:val="28"/>
          <w:szCs w:val="28"/>
        </w:rPr>
        <w:t> is a component that is </w:t>
      </w:r>
      <w:r w:rsidRPr="00C4683B">
        <w:rPr>
          <w:rFonts w:eastAsia="Times New Roman" w:cstheme="minorHAnsi"/>
          <w:i/>
          <w:iCs/>
          <w:color w:val="000000"/>
          <w:sz w:val="28"/>
          <w:szCs w:val="28"/>
        </w:rPr>
        <w:t>used to perform operations on the background</w:t>
      </w:r>
      <w:r w:rsidRPr="00C4683B">
        <w:rPr>
          <w:rFonts w:eastAsia="Times New Roman" w:cstheme="minorHAnsi"/>
          <w:color w:val="000000"/>
          <w:sz w:val="28"/>
          <w:szCs w:val="28"/>
        </w:rPr>
        <w:t> such as playing music, handle network transactions, interacting content providers etc. It doesn't has any UI (user interface).</w:t>
      </w:r>
    </w:p>
    <w:p w:rsidR="00C4683B" w:rsidRPr="00C4683B" w:rsidRDefault="00C4683B" w:rsidP="00C4683B">
      <w:pPr>
        <w:shd w:val="clear" w:color="auto" w:fill="FFFFFF"/>
        <w:spacing w:before="100" w:beforeAutospacing="1" w:after="100" w:afterAutospacing="1" w:line="240" w:lineRule="auto"/>
        <w:rPr>
          <w:rFonts w:eastAsia="Times New Roman" w:cstheme="minorHAnsi"/>
          <w:color w:val="000000"/>
          <w:sz w:val="28"/>
          <w:szCs w:val="28"/>
        </w:rPr>
      </w:pPr>
      <w:r w:rsidRPr="00C4683B">
        <w:rPr>
          <w:rFonts w:eastAsia="Times New Roman" w:cstheme="minorHAnsi"/>
          <w:color w:val="000000"/>
          <w:sz w:val="28"/>
          <w:szCs w:val="28"/>
        </w:rPr>
        <w:t>The service runs in the background indefinitely even if application is destroyed.</w:t>
      </w:r>
    </w:p>
    <w:p w:rsidR="00C4683B" w:rsidRPr="00C4683B" w:rsidRDefault="00C4683B" w:rsidP="00C4683B">
      <w:pPr>
        <w:shd w:val="clear" w:color="auto" w:fill="FFFFFF"/>
        <w:spacing w:before="100" w:beforeAutospacing="1" w:after="100" w:afterAutospacing="1" w:line="240" w:lineRule="auto"/>
        <w:rPr>
          <w:rFonts w:eastAsia="Times New Roman" w:cstheme="minorHAnsi"/>
          <w:color w:val="000000"/>
          <w:sz w:val="28"/>
          <w:szCs w:val="28"/>
        </w:rPr>
      </w:pPr>
      <w:r w:rsidRPr="00C4683B">
        <w:rPr>
          <w:rFonts w:eastAsia="Times New Roman" w:cstheme="minorHAnsi"/>
          <w:color w:val="000000"/>
          <w:sz w:val="28"/>
          <w:szCs w:val="28"/>
        </w:rPr>
        <w:t>Moreover, service can be bounded by a component to perform interactivity and inter process communication (IPC).</w:t>
      </w:r>
    </w:p>
    <w:p w:rsidR="00C4683B" w:rsidRPr="00C4683B" w:rsidRDefault="00C4683B" w:rsidP="00C4683B">
      <w:pPr>
        <w:shd w:val="clear" w:color="auto" w:fill="FFFFFF"/>
        <w:spacing w:before="100" w:beforeAutospacing="1" w:after="100" w:afterAutospacing="1" w:line="240" w:lineRule="auto"/>
        <w:rPr>
          <w:rFonts w:eastAsia="Times New Roman" w:cstheme="minorHAnsi"/>
          <w:color w:val="000000"/>
          <w:sz w:val="28"/>
          <w:szCs w:val="28"/>
        </w:rPr>
      </w:pPr>
      <w:r w:rsidRPr="00C4683B">
        <w:rPr>
          <w:rFonts w:eastAsia="Times New Roman" w:cstheme="minorHAnsi"/>
          <w:color w:val="000000"/>
          <w:sz w:val="28"/>
          <w:szCs w:val="28"/>
        </w:rPr>
        <w:t>The android.app.Service is subclass of ContextWrapper class.</w:t>
      </w:r>
    </w:p>
    <w:p w:rsidR="00C4683B" w:rsidRPr="00C4683B" w:rsidRDefault="00C4683B" w:rsidP="00C4683B">
      <w:pPr>
        <w:pBdr>
          <w:top w:val="single" w:sz="6" w:space="15" w:color="FFC0CB"/>
          <w:left w:val="single" w:sz="18" w:space="30" w:color="FFA500"/>
          <w:bottom w:val="single" w:sz="6" w:space="15" w:color="FFC0CB"/>
          <w:right w:val="single" w:sz="6" w:space="11" w:color="FFC0CB"/>
        </w:pBdr>
        <w:shd w:val="clear" w:color="auto" w:fill="FFFFFF"/>
        <w:spacing w:before="100" w:beforeAutospacing="1" w:after="100" w:afterAutospacing="1" w:line="240" w:lineRule="auto"/>
        <w:outlineLvl w:val="3"/>
        <w:rPr>
          <w:rFonts w:eastAsia="Times New Roman" w:cstheme="minorHAnsi"/>
          <w:color w:val="008000"/>
          <w:sz w:val="28"/>
          <w:szCs w:val="28"/>
        </w:rPr>
      </w:pPr>
      <w:r w:rsidRPr="00C4683B">
        <w:rPr>
          <w:rFonts w:eastAsia="Times New Roman" w:cstheme="minorHAnsi"/>
          <w:color w:val="008000"/>
          <w:sz w:val="28"/>
          <w:szCs w:val="28"/>
        </w:rPr>
        <w:t>Note: Android service is not a thread or separate process.</w:t>
      </w:r>
    </w:p>
    <w:p w:rsidR="00C4683B" w:rsidRPr="00C4683B" w:rsidRDefault="00C4683B" w:rsidP="00C4683B">
      <w:pPr>
        <w:shd w:val="clear" w:color="auto" w:fill="FFFFFF"/>
        <w:spacing w:before="100" w:beforeAutospacing="1" w:after="100" w:afterAutospacing="1" w:line="312" w:lineRule="atLeast"/>
        <w:outlineLvl w:val="1"/>
        <w:rPr>
          <w:rFonts w:eastAsia="Times New Roman" w:cstheme="minorHAnsi"/>
          <w:color w:val="610B38"/>
          <w:sz w:val="28"/>
          <w:szCs w:val="28"/>
        </w:rPr>
      </w:pPr>
      <w:r w:rsidRPr="00C4683B">
        <w:rPr>
          <w:rFonts w:eastAsia="Times New Roman" w:cstheme="minorHAnsi"/>
          <w:color w:val="610B38"/>
          <w:sz w:val="28"/>
          <w:szCs w:val="28"/>
        </w:rPr>
        <w:t>Life Cycle of Android Service</w:t>
      </w:r>
    </w:p>
    <w:p w:rsidR="00C4683B" w:rsidRPr="00C4683B" w:rsidRDefault="00C4683B" w:rsidP="00C4683B">
      <w:pPr>
        <w:shd w:val="clear" w:color="auto" w:fill="FFFFFF"/>
        <w:spacing w:before="100" w:beforeAutospacing="1" w:after="100" w:afterAutospacing="1" w:line="240" w:lineRule="auto"/>
        <w:rPr>
          <w:rFonts w:eastAsia="Times New Roman" w:cstheme="minorHAnsi"/>
          <w:color w:val="000000"/>
          <w:sz w:val="28"/>
          <w:szCs w:val="28"/>
        </w:rPr>
      </w:pPr>
      <w:r w:rsidRPr="00C4683B">
        <w:rPr>
          <w:rFonts w:eastAsia="Times New Roman" w:cstheme="minorHAnsi"/>
          <w:color w:val="000000"/>
          <w:sz w:val="28"/>
          <w:szCs w:val="28"/>
        </w:rPr>
        <w:t>There can be two forms of a service.The lifecycle of service can follow two different paths: started or bound.</w:t>
      </w:r>
    </w:p>
    <w:p w:rsidR="00C4683B" w:rsidRPr="00C4683B" w:rsidRDefault="00C4683B" w:rsidP="00C4683B">
      <w:pPr>
        <w:numPr>
          <w:ilvl w:val="0"/>
          <w:numId w:val="1"/>
        </w:numPr>
        <w:shd w:val="clear" w:color="auto" w:fill="FFFFFF"/>
        <w:spacing w:before="60" w:after="100" w:afterAutospacing="1" w:line="315" w:lineRule="atLeast"/>
        <w:rPr>
          <w:rFonts w:eastAsia="Times New Roman" w:cstheme="minorHAnsi"/>
          <w:color w:val="000000"/>
          <w:sz w:val="28"/>
          <w:szCs w:val="28"/>
        </w:rPr>
      </w:pPr>
      <w:r w:rsidRPr="00C4683B">
        <w:rPr>
          <w:rFonts w:eastAsia="Times New Roman" w:cstheme="minorHAnsi"/>
          <w:color w:val="000000"/>
          <w:sz w:val="28"/>
          <w:szCs w:val="28"/>
        </w:rPr>
        <w:t>Started</w:t>
      </w:r>
    </w:p>
    <w:p w:rsidR="00C4683B" w:rsidRPr="00C4683B" w:rsidRDefault="00C4683B" w:rsidP="00C4683B">
      <w:pPr>
        <w:numPr>
          <w:ilvl w:val="0"/>
          <w:numId w:val="1"/>
        </w:numPr>
        <w:shd w:val="clear" w:color="auto" w:fill="FFFFFF"/>
        <w:spacing w:before="60" w:after="100" w:afterAutospacing="1" w:line="315" w:lineRule="atLeast"/>
        <w:rPr>
          <w:rFonts w:eastAsia="Times New Roman" w:cstheme="minorHAnsi"/>
          <w:color w:val="000000"/>
          <w:sz w:val="28"/>
          <w:szCs w:val="28"/>
        </w:rPr>
      </w:pPr>
      <w:r w:rsidRPr="00C4683B">
        <w:rPr>
          <w:rFonts w:eastAsia="Times New Roman" w:cstheme="minorHAnsi"/>
          <w:color w:val="000000"/>
          <w:sz w:val="28"/>
          <w:szCs w:val="28"/>
        </w:rPr>
        <w:t>Bound</w:t>
      </w:r>
    </w:p>
    <w:p w:rsidR="00C4683B" w:rsidRPr="00C4683B" w:rsidRDefault="00C4683B" w:rsidP="00C4683B">
      <w:pPr>
        <w:shd w:val="clear" w:color="auto" w:fill="FFFFFF"/>
        <w:spacing w:before="100" w:beforeAutospacing="1" w:after="100" w:afterAutospacing="1" w:line="240" w:lineRule="auto"/>
        <w:outlineLvl w:val="3"/>
        <w:rPr>
          <w:rFonts w:eastAsia="Times New Roman" w:cstheme="minorHAnsi"/>
          <w:color w:val="610B4B"/>
          <w:sz w:val="28"/>
          <w:szCs w:val="28"/>
        </w:rPr>
      </w:pPr>
      <w:r w:rsidRPr="00C4683B">
        <w:rPr>
          <w:rFonts w:eastAsia="Times New Roman" w:cstheme="minorHAnsi"/>
          <w:color w:val="610B4B"/>
          <w:sz w:val="28"/>
          <w:szCs w:val="28"/>
        </w:rPr>
        <w:t>1) Started Service</w:t>
      </w:r>
    </w:p>
    <w:p w:rsidR="00C4683B" w:rsidRPr="00C4683B" w:rsidRDefault="00C4683B" w:rsidP="00C4683B">
      <w:pPr>
        <w:shd w:val="clear" w:color="auto" w:fill="FFFFFF"/>
        <w:spacing w:before="100" w:beforeAutospacing="1" w:after="100" w:afterAutospacing="1" w:line="240" w:lineRule="auto"/>
        <w:rPr>
          <w:rFonts w:eastAsia="Times New Roman" w:cstheme="minorHAnsi"/>
          <w:color w:val="000000"/>
          <w:sz w:val="28"/>
          <w:szCs w:val="28"/>
        </w:rPr>
      </w:pPr>
      <w:r w:rsidRPr="00C4683B">
        <w:rPr>
          <w:rFonts w:eastAsia="Times New Roman" w:cstheme="minorHAnsi"/>
          <w:color w:val="000000"/>
          <w:sz w:val="28"/>
          <w:szCs w:val="28"/>
        </w:rPr>
        <w:t>A service is started when component (like activity) calls </w:t>
      </w:r>
      <w:r w:rsidRPr="00C4683B">
        <w:rPr>
          <w:rFonts w:eastAsia="Times New Roman" w:cstheme="minorHAnsi"/>
          <w:b/>
          <w:bCs/>
          <w:color w:val="000000"/>
          <w:sz w:val="28"/>
          <w:szCs w:val="28"/>
        </w:rPr>
        <w:t>startService()</w:t>
      </w:r>
      <w:r w:rsidRPr="00C4683B">
        <w:rPr>
          <w:rFonts w:eastAsia="Times New Roman" w:cstheme="minorHAnsi"/>
          <w:color w:val="000000"/>
          <w:sz w:val="28"/>
          <w:szCs w:val="28"/>
        </w:rPr>
        <w:t> method, now it runs in the background indefinitely. It is stopped by </w:t>
      </w:r>
      <w:r w:rsidRPr="00C4683B">
        <w:rPr>
          <w:rFonts w:eastAsia="Times New Roman" w:cstheme="minorHAnsi"/>
          <w:b/>
          <w:bCs/>
          <w:color w:val="000000"/>
          <w:sz w:val="28"/>
          <w:szCs w:val="28"/>
        </w:rPr>
        <w:t>stopService()</w:t>
      </w:r>
      <w:r w:rsidRPr="00C4683B">
        <w:rPr>
          <w:rFonts w:eastAsia="Times New Roman" w:cstheme="minorHAnsi"/>
          <w:color w:val="000000"/>
          <w:sz w:val="28"/>
          <w:szCs w:val="28"/>
        </w:rPr>
        <w:t> method. The service can stop itself by calling the </w:t>
      </w:r>
      <w:r w:rsidRPr="00C4683B">
        <w:rPr>
          <w:rFonts w:eastAsia="Times New Roman" w:cstheme="minorHAnsi"/>
          <w:b/>
          <w:bCs/>
          <w:color w:val="000000"/>
          <w:sz w:val="28"/>
          <w:szCs w:val="28"/>
        </w:rPr>
        <w:t>stopSelf()</w:t>
      </w:r>
      <w:r w:rsidRPr="00C4683B">
        <w:rPr>
          <w:rFonts w:eastAsia="Times New Roman" w:cstheme="minorHAnsi"/>
          <w:color w:val="000000"/>
          <w:sz w:val="28"/>
          <w:szCs w:val="28"/>
        </w:rPr>
        <w:t> method.</w:t>
      </w:r>
    </w:p>
    <w:p w:rsidR="00C4683B" w:rsidRPr="00C4683B" w:rsidRDefault="00C4683B" w:rsidP="00C4683B">
      <w:pPr>
        <w:shd w:val="clear" w:color="auto" w:fill="FFFFFF"/>
        <w:spacing w:before="100" w:beforeAutospacing="1" w:after="100" w:afterAutospacing="1" w:line="240" w:lineRule="auto"/>
        <w:outlineLvl w:val="3"/>
        <w:rPr>
          <w:rFonts w:eastAsia="Times New Roman" w:cstheme="minorHAnsi"/>
          <w:color w:val="610B4B"/>
          <w:sz w:val="28"/>
          <w:szCs w:val="28"/>
        </w:rPr>
      </w:pPr>
      <w:r w:rsidRPr="00C4683B">
        <w:rPr>
          <w:rFonts w:eastAsia="Times New Roman" w:cstheme="minorHAnsi"/>
          <w:color w:val="610B4B"/>
          <w:sz w:val="28"/>
          <w:szCs w:val="28"/>
        </w:rPr>
        <w:t>2) Bound Service</w:t>
      </w:r>
    </w:p>
    <w:p w:rsidR="00C4683B" w:rsidRPr="00C4683B" w:rsidRDefault="00C4683B" w:rsidP="00C4683B">
      <w:pPr>
        <w:shd w:val="clear" w:color="auto" w:fill="FFFFFF"/>
        <w:spacing w:before="100" w:beforeAutospacing="1" w:after="100" w:afterAutospacing="1" w:line="240" w:lineRule="auto"/>
        <w:rPr>
          <w:rFonts w:eastAsia="Times New Roman" w:cstheme="minorHAnsi"/>
          <w:color w:val="000000"/>
          <w:sz w:val="28"/>
          <w:szCs w:val="28"/>
        </w:rPr>
      </w:pPr>
      <w:r w:rsidRPr="00C4683B">
        <w:rPr>
          <w:rFonts w:eastAsia="Times New Roman" w:cstheme="minorHAnsi"/>
          <w:color w:val="000000"/>
          <w:sz w:val="28"/>
          <w:szCs w:val="28"/>
        </w:rPr>
        <w:t>A service is bound when another component (e.g. client) calls </w:t>
      </w:r>
      <w:r w:rsidRPr="00C4683B">
        <w:rPr>
          <w:rFonts w:eastAsia="Times New Roman" w:cstheme="minorHAnsi"/>
          <w:b/>
          <w:bCs/>
          <w:color w:val="000000"/>
          <w:sz w:val="28"/>
          <w:szCs w:val="28"/>
        </w:rPr>
        <w:t>bindService()</w:t>
      </w:r>
      <w:r w:rsidRPr="00C4683B">
        <w:rPr>
          <w:rFonts w:eastAsia="Times New Roman" w:cstheme="minorHAnsi"/>
          <w:color w:val="000000"/>
          <w:sz w:val="28"/>
          <w:szCs w:val="28"/>
        </w:rPr>
        <w:t> method. The client can unbind the service by calling the </w:t>
      </w:r>
      <w:r w:rsidRPr="00C4683B">
        <w:rPr>
          <w:rFonts w:eastAsia="Times New Roman" w:cstheme="minorHAnsi"/>
          <w:b/>
          <w:bCs/>
          <w:color w:val="000000"/>
          <w:sz w:val="28"/>
          <w:szCs w:val="28"/>
        </w:rPr>
        <w:t>unbindService()</w:t>
      </w:r>
      <w:r w:rsidRPr="00C4683B">
        <w:rPr>
          <w:rFonts w:eastAsia="Times New Roman" w:cstheme="minorHAnsi"/>
          <w:color w:val="000000"/>
          <w:sz w:val="28"/>
          <w:szCs w:val="28"/>
        </w:rPr>
        <w:t> method.</w:t>
      </w:r>
    </w:p>
    <w:p w:rsidR="00C4683B" w:rsidRPr="00C4683B" w:rsidRDefault="00C4683B" w:rsidP="00C4683B">
      <w:pPr>
        <w:shd w:val="clear" w:color="auto" w:fill="FFFFFF"/>
        <w:spacing w:before="100" w:beforeAutospacing="1" w:after="100" w:afterAutospacing="1" w:line="240" w:lineRule="auto"/>
        <w:rPr>
          <w:rFonts w:eastAsia="Times New Roman" w:cstheme="minorHAnsi"/>
          <w:color w:val="000000"/>
          <w:sz w:val="28"/>
          <w:szCs w:val="28"/>
        </w:rPr>
      </w:pPr>
      <w:r w:rsidRPr="00C4683B">
        <w:rPr>
          <w:rFonts w:eastAsia="Times New Roman" w:cstheme="minorHAnsi"/>
          <w:color w:val="000000"/>
          <w:sz w:val="28"/>
          <w:szCs w:val="28"/>
        </w:rPr>
        <w:t>The service cannot be stopped until all clients unbind the service.</w:t>
      </w:r>
    </w:p>
    <w:p w:rsidR="00C4683B" w:rsidRPr="00C4683B" w:rsidRDefault="00C4683B" w:rsidP="00C4683B">
      <w:pPr>
        <w:spacing w:after="0" w:line="240" w:lineRule="auto"/>
        <w:rPr>
          <w:ins w:id="0" w:author="Unknown"/>
          <w:rFonts w:eastAsia="Times New Roman" w:cstheme="minorHAnsi"/>
          <w:sz w:val="28"/>
          <w:szCs w:val="28"/>
        </w:rPr>
      </w:pPr>
      <w:r w:rsidRPr="00C4683B">
        <w:rPr>
          <w:rFonts w:eastAsia="Times New Roman" w:cstheme="minorHAnsi"/>
          <w:noProof/>
          <w:sz w:val="28"/>
          <w:szCs w:val="28"/>
        </w:rPr>
        <w:lastRenderedPageBreak/>
        <w:drawing>
          <wp:inline distT="0" distB="0" distL="0" distR="0">
            <wp:extent cx="3705225" cy="4829175"/>
            <wp:effectExtent l="0" t="0" r="9525" b="0"/>
            <wp:docPr id="5" name="Picture 1" descr="service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e lifecycle"/>
                    <pic:cNvPicPr>
                      <a:picLocks noChangeAspect="1" noChangeArrowheads="1"/>
                    </pic:cNvPicPr>
                  </pic:nvPicPr>
                  <pic:blipFill>
                    <a:blip r:embed="rId7"/>
                    <a:srcRect/>
                    <a:stretch>
                      <a:fillRect/>
                    </a:stretch>
                  </pic:blipFill>
                  <pic:spPr bwMode="auto">
                    <a:xfrm>
                      <a:off x="0" y="0"/>
                      <a:ext cx="3705225" cy="4829175"/>
                    </a:xfrm>
                    <a:prstGeom prst="rect">
                      <a:avLst/>
                    </a:prstGeom>
                    <a:noFill/>
                    <a:ln w="9525">
                      <a:noFill/>
                      <a:miter lim="800000"/>
                      <a:headEnd/>
                      <a:tailEnd/>
                    </a:ln>
                  </pic:spPr>
                </pic:pic>
              </a:graphicData>
            </a:graphic>
          </wp:inline>
        </w:drawing>
      </w:r>
      <w:r w:rsidRPr="00C4683B">
        <w:rPr>
          <w:rFonts w:eastAsia="Times New Roman" w:cstheme="minorHAnsi"/>
          <w:color w:val="000000"/>
          <w:sz w:val="28"/>
          <w:szCs w:val="28"/>
          <w:shd w:val="clear" w:color="auto" w:fill="FFFFFF"/>
        </w:rPr>
        <w:t> </w:t>
      </w:r>
    </w:p>
    <w:p w:rsidR="00C4683B" w:rsidRPr="00C4683B" w:rsidRDefault="00C4683B" w:rsidP="00C4683B">
      <w:pPr>
        <w:shd w:val="clear" w:color="auto" w:fill="FFFFFF"/>
        <w:spacing w:before="100" w:beforeAutospacing="1" w:after="100" w:afterAutospacing="1" w:line="240" w:lineRule="auto"/>
        <w:outlineLvl w:val="3"/>
        <w:rPr>
          <w:ins w:id="1" w:author="Unknown"/>
          <w:rFonts w:eastAsia="Times New Roman" w:cstheme="minorHAnsi"/>
          <w:color w:val="610B4B"/>
          <w:sz w:val="28"/>
          <w:szCs w:val="28"/>
        </w:rPr>
      </w:pPr>
      <w:ins w:id="2" w:author="Unknown">
        <w:r w:rsidRPr="00C4683B">
          <w:rPr>
            <w:rFonts w:eastAsia="Times New Roman" w:cstheme="minorHAnsi"/>
            <w:color w:val="610B4B"/>
            <w:sz w:val="28"/>
            <w:szCs w:val="28"/>
          </w:rPr>
          <w:t>Understanding Started and Bound Service by background music example</w:t>
        </w:r>
      </w:ins>
    </w:p>
    <w:p w:rsidR="00C4683B" w:rsidRPr="00C4683B" w:rsidRDefault="00C4683B" w:rsidP="00C4683B">
      <w:pPr>
        <w:shd w:val="clear" w:color="auto" w:fill="FFFFFF"/>
        <w:spacing w:before="100" w:beforeAutospacing="1" w:after="100" w:afterAutospacing="1" w:line="240" w:lineRule="auto"/>
        <w:rPr>
          <w:ins w:id="3" w:author="Unknown"/>
          <w:rFonts w:eastAsia="Times New Roman" w:cstheme="minorHAnsi"/>
          <w:color w:val="000000"/>
          <w:sz w:val="28"/>
          <w:szCs w:val="28"/>
        </w:rPr>
      </w:pPr>
      <w:ins w:id="4" w:author="Unknown">
        <w:r w:rsidRPr="00C4683B">
          <w:rPr>
            <w:rFonts w:eastAsia="Times New Roman" w:cstheme="minorHAnsi"/>
            <w:color w:val="000000"/>
            <w:sz w:val="28"/>
            <w:szCs w:val="28"/>
          </w:rPr>
          <w:t>Suppose, I want to play music in the background, so call startService() method. But I want to get information of the current song being played, I will bind the service that provides information about the current song.</w:t>
        </w:r>
      </w:ins>
    </w:p>
    <w:p w:rsidR="00C4683B" w:rsidRDefault="00C4683B"/>
    <w:p w:rsidR="00D16E2B" w:rsidRDefault="00D16E2B">
      <w:r>
        <w:rPr>
          <w:noProof/>
        </w:rPr>
        <w:lastRenderedPageBreak/>
        <w:drawing>
          <wp:inline distT="0" distB="0" distL="0" distR="0">
            <wp:extent cx="4924425" cy="16764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924425" cy="1676400"/>
                    </a:xfrm>
                    <a:prstGeom prst="rect">
                      <a:avLst/>
                    </a:prstGeom>
                    <a:noFill/>
                    <a:ln w="9525">
                      <a:noFill/>
                      <a:miter lim="800000"/>
                      <a:headEnd/>
                      <a:tailEnd/>
                    </a:ln>
                  </pic:spPr>
                </pic:pic>
              </a:graphicData>
            </a:graphic>
          </wp:inline>
        </w:drawing>
      </w:r>
    </w:p>
    <w:p w:rsidR="00D16E2B" w:rsidRDefault="00D16E2B">
      <w:r>
        <w:t>Android app components are Activity ,Services ,Broadcast Receivers ,Content Provider.</w:t>
      </w:r>
    </w:p>
    <w:p w:rsidR="00D16E2B" w:rsidRDefault="00D16E2B">
      <w:r>
        <w:t xml:space="preserve">Long running tasks in background means like downloading a file . </w:t>
      </w:r>
    </w:p>
    <w:p w:rsidR="00D16E2B" w:rsidRDefault="00D16E2B">
      <w:r>
        <w:t>Services do not have UI because we don’t want to keep the user busy by showing download progress continuously that’s why services run without UI</w:t>
      </w:r>
    </w:p>
    <w:p w:rsidR="00D16E2B" w:rsidRDefault="00D16E2B">
      <w:r>
        <w:rPr>
          <w:noProof/>
        </w:rPr>
        <w:drawing>
          <wp:inline distT="0" distB="0" distL="0" distR="0">
            <wp:extent cx="5114925" cy="22193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114925" cy="2219325"/>
                    </a:xfrm>
                    <a:prstGeom prst="rect">
                      <a:avLst/>
                    </a:prstGeom>
                    <a:noFill/>
                    <a:ln w="9525">
                      <a:noFill/>
                      <a:miter lim="800000"/>
                      <a:headEnd/>
                      <a:tailEnd/>
                    </a:ln>
                  </pic:spPr>
                </pic:pic>
              </a:graphicData>
            </a:graphic>
          </wp:inline>
        </w:drawing>
      </w:r>
    </w:p>
    <w:p w:rsidR="00D16E2B" w:rsidRDefault="00D16E2B">
      <w:r>
        <w:t>Refer the below code for the implementation</w:t>
      </w:r>
    </w:p>
    <w:p w:rsidR="00163315" w:rsidRDefault="00163315">
      <w:r>
        <w:t>MainActivity.java</w:t>
      </w:r>
    </w:p>
    <w:p w:rsidR="00163315" w:rsidRPr="00163315" w:rsidRDefault="00163315" w:rsidP="00163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163315">
        <w:rPr>
          <w:rFonts w:ascii="Consolas" w:eastAsia="Times New Roman" w:hAnsi="Consolas" w:cs="Courier New"/>
          <w:b/>
          <w:bCs/>
          <w:color w:val="000080"/>
          <w:sz w:val="20"/>
          <w:szCs w:val="20"/>
        </w:rPr>
        <w:t xml:space="preserve">public class </w:t>
      </w:r>
      <w:r w:rsidRPr="00163315">
        <w:rPr>
          <w:rFonts w:ascii="Consolas" w:eastAsia="Times New Roman" w:hAnsi="Consolas" w:cs="Courier New"/>
          <w:color w:val="000000"/>
          <w:sz w:val="20"/>
          <w:szCs w:val="20"/>
        </w:rPr>
        <w:t xml:space="preserve">MainActivity </w:t>
      </w:r>
      <w:r w:rsidRPr="00163315">
        <w:rPr>
          <w:rFonts w:ascii="Consolas" w:eastAsia="Times New Roman" w:hAnsi="Consolas" w:cs="Courier New"/>
          <w:b/>
          <w:bCs/>
          <w:color w:val="000080"/>
          <w:sz w:val="20"/>
          <w:szCs w:val="20"/>
        </w:rPr>
        <w:t xml:space="preserve">extends </w:t>
      </w:r>
      <w:r w:rsidRPr="00163315">
        <w:rPr>
          <w:rFonts w:ascii="Consolas" w:eastAsia="Times New Roman" w:hAnsi="Consolas" w:cs="Courier New"/>
          <w:color w:val="000000"/>
          <w:sz w:val="20"/>
          <w:szCs w:val="20"/>
        </w:rPr>
        <w:t>AppCompatActivity {</w:t>
      </w:r>
      <w:r w:rsidRPr="00163315">
        <w:rPr>
          <w:rFonts w:ascii="Consolas" w:eastAsia="Times New Roman" w:hAnsi="Consolas" w:cs="Courier New"/>
          <w:color w:val="000000"/>
          <w:sz w:val="20"/>
          <w:szCs w:val="20"/>
        </w:rPr>
        <w:br/>
        <w:t xml:space="preserve">    Button </w:t>
      </w:r>
      <w:r w:rsidRPr="00163315">
        <w:rPr>
          <w:rFonts w:ascii="Consolas" w:eastAsia="Times New Roman" w:hAnsi="Consolas" w:cs="Courier New"/>
          <w:b/>
          <w:bCs/>
          <w:color w:val="660E7A"/>
          <w:sz w:val="20"/>
          <w:szCs w:val="20"/>
        </w:rPr>
        <w:t>start_btn</w:t>
      </w:r>
      <w:r w:rsidRPr="00163315">
        <w:rPr>
          <w:rFonts w:ascii="Consolas" w:eastAsia="Times New Roman" w:hAnsi="Consolas" w:cs="Courier New"/>
          <w:color w:val="000000"/>
          <w:sz w:val="20"/>
          <w:szCs w:val="20"/>
        </w:rPr>
        <w:t>,</w:t>
      </w:r>
      <w:r w:rsidRPr="00163315">
        <w:rPr>
          <w:rFonts w:ascii="Consolas" w:eastAsia="Times New Roman" w:hAnsi="Consolas" w:cs="Courier New"/>
          <w:b/>
          <w:bCs/>
          <w:color w:val="660E7A"/>
          <w:sz w:val="20"/>
          <w:szCs w:val="20"/>
        </w:rPr>
        <w:t>stop_btn</w:t>
      </w:r>
      <w:r w:rsidRPr="00163315">
        <w:rPr>
          <w:rFonts w:ascii="Consolas" w:eastAsia="Times New Roman" w:hAnsi="Consolas" w:cs="Courier New"/>
          <w:color w:val="000000"/>
          <w:sz w:val="20"/>
          <w:szCs w:val="20"/>
        </w:rPr>
        <w:t>;</w:t>
      </w:r>
      <w:r w:rsidRPr="00163315">
        <w:rPr>
          <w:rFonts w:ascii="Consolas" w:eastAsia="Times New Roman" w:hAnsi="Consolas" w:cs="Courier New"/>
          <w:color w:val="000000"/>
          <w:sz w:val="20"/>
          <w:szCs w:val="20"/>
        </w:rPr>
        <w:br/>
        <w:t xml:space="preserve">    </w:t>
      </w:r>
      <w:r w:rsidRPr="00163315">
        <w:rPr>
          <w:rFonts w:ascii="Consolas" w:eastAsia="Times New Roman" w:hAnsi="Consolas" w:cs="Courier New"/>
          <w:color w:val="000000"/>
          <w:sz w:val="20"/>
          <w:szCs w:val="20"/>
          <w:highlight w:val="yellow"/>
        </w:rPr>
        <w:t xml:space="preserve">Intent </w:t>
      </w:r>
      <w:r w:rsidRPr="00163315">
        <w:rPr>
          <w:rFonts w:ascii="Consolas" w:eastAsia="Times New Roman" w:hAnsi="Consolas" w:cs="Courier New"/>
          <w:b/>
          <w:bCs/>
          <w:color w:val="660E7A"/>
          <w:sz w:val="20"/>
          <w:szCs w:val="20"/>
          <w:highlight w:val="yellow"/>
        </w:rPr>
        <w:t>service</w:t>
      </w:r>
      <w:r w:rsidRPr="00163315">
        <w:rPr>
          <w:rFonts w:ascii="Consolas" w:eastAsia="Times New Roman" w:hAnsi="Consolas" w:cs="Courier New"/>
          <w:color w:val="000000"/>
          <w:sz w:val="20"/>
          <w:szCs w:val="20"/>
          <w:highlight w:val="yellow"/>
        </w:rPr>
        <w:t>;</w:t>
      </w:r>
      <w:r w:rsidRPr="00163315">
        <w:rPr>
          <w:rFonts w:ascii="Consolas" w:eastAsia="Times New Roman" w:hAnsi="Consolas" w:cs="Courier New"/>
          <w:color w:val="000000"/>
          <w:sz w:val="20"/>
          <w:szCs w:val="20"/>
        </w:rPr>
        <w:br/>
      </w:r>
      <w:r w:rsidRPr="00163315">
        <w:rPr>
          <w:rFonts w:ascii="Consolas" w:eastAsia="Times New Roman" w:hAnsi="Consolas" w:cs="Courier New"/>
          <w:color w:val="000000"/>
          <w:sz w:val="20"/>
          <w:szCs w:val="20"/>
        </w:rPr>
        <w:br/>
        <w:t xml:space="preserve">    </w:t>
      </w:r>
      <w:r w:rsidRPr="00163315">
        <w:rPr>
          <w:rFonts w:ascii="Consolas" w:eastAsia="Times New Roman" w:hAnsi="Consolas" w:cs="Courier New"/>
          <w:color w:val="808000"/>
          <w:sz w:val="20"/>
          <w:szCs w:val="20"/>
        </w:rPr>
        <w:t>@Override</w:t>
      </w:r>
      <w:r w:rsidRPr="00163315">
        <w:rPr>
          <w:rFonts w:ascii="Consolas" w:eastAsia="Times New Roman" w:hAnsi="Consolas" w:cs="Courier New"/>
          <w:color w:val="808000"/>
          <w:sz w:val="20"/>
          <w:szCs w:val="20"/>
        </w:rPr>
        <w:br/>
        <w:t xml:space="preserve">    </w:t>
      </w:r>
      <w:r w:rsidRPr="00163315">
        <w:rPr>
          <w:rFonts w:ascii="Consolas" w:eastAsia="Times New Roman" w:hAnsi="Consolas" w:cs="Courier New"/>
          <w:b/>
          <w:bCs/>
          <w:color w:val="000080"/>
          <w:sz w:val="20"/>
          <w:szCs w:val="20"/>
        </w:rPr>
        <w:t xml:space="preserve">protected void </w:t>
      </w:r>
      <w:r w:rsidRPr="00163315">
        <w:rPr>
          <w:rFonts w:ascii="Consolas" w:eastAsia="Times New Roman" w:hAnsi="Consolas" w:cs="Courier New"/>
          <w:color w:val="000000"/>
          <w:sz w:val="20"/>
          <w:szCs w:val="20"/>
        </w:rPr>
        <w:t>onCreate(Bundle savedInstanceState) {</w:t>
      </w:r>
      <w:r w:rsidRPr="00163315">
        <w:rPr>
          <w:rFonts w:ascii="Consolas" w:eastAsia="Times New Roman" w:hAnsi="Consolas" w:cs="Courier New"/>
          <w:color w:val="000000"/>
          <w:sz w:val="20"/>
          <w:szCs w:val="20"/>
        </w:rPr>
        <w:br/>
        <w:t xml:space="preserve">        </w:t>
      </w:r>
      <w:r w:rsidRPr="00163315">
        <w:rPr>
          <w:rFonts w:ascii="Consolas" w:eastAsia="Times New Roman" w:hAnsi="Consolas" w:cs="Courier New"/>
          <w:b/>
          <w:bCs/>
          <w:color w:val="000080"/>
          <w:sz w:val="20"/>
          <w:szCs w:val="20"/>
        </w:rPr>
        <w:t>super</w:t>
      </w:r>
      <w:r w:rsidRPr="00163315">
        <w:rPr>
          <w:rFonts w:ascii="Consolas" w:eastAsia="Times New Roman" w:hAnsi="Consolas" w:cs="Courier New"/>
          <w:color w:val="000000"/>
          <w:sz w:val="20"/>
          <w:szCs w:val="20"/>
        </w:rPr>
        <w:t>.onCreate(savedInstanceState);</w:t>
      </w:r>
      <w:r w:rsidRPr="00163315">
        <w:rPr>
          <w:rFonts w:ascii="Consolas" w:eastAsia="Times New Roman" w:hAnsi="Consolas" w:cs="Courier New"/>
          <w:color w:val="000000"/>
          <w:sz w:val="20"/>
          <w:szCs w:val="20"/>
        </w:rPr>
        <w:br/>
        <w:t xml:space="preserve">        setContentView(R.layout.</w:t>
      </w:r>
      <w:r w:rsidRPr="00163315">
        <w:rPr>
          <w:rFonts w:ascii="Consolas" w:eastAsia="Times New Roman" w:hAnsi="Consolas" w:cs="Courier New"/>
          <w:b/>
          <w:bCs/>
          <w:i/>
          <w:iCs/>
          <w:color w:val="660E7A"/>
          <w:sz w:val="20"/>
          <w:szCs w:val="20"/>
        </w:rPr>
        <w:t>activity_main</w:t>
      </w:r>
      <w:r w:rsidRPr="00163315">
        <w:rPr>
          <w:rFonts w:ascii="Consolas" w:eastAsia="Times New Roman" w:hAnsi="Consolas" w:cs="Courier New"/>
          <w:color w:val="000000"/>
          <w:sz w:val="20"/>
          <w:szCs w:val="20"/>
        </w:rPr>
        <w:t>);</w:t>
      </w:r>
      <w:r w:rsidRPr="00163315">
        <w:rPr>
          <w:rFonts w:ascii="Consolas" w:eastAsia="Times New Roman" w:hAnsi="Consolas" w:cs="Courier New"/>
          <w:color w:val="000000"/>
          <w:sz w:val="20"/>
          <w:szCs w:val="20"/>
        </w:rPr>
        <w:br/>
        <w:t xml:space="preserve">        </w:t>
      </w:r>
      <w:r w:rsidRPr="00163315">
        <w:rPr>
          <w:rFonts w:ascii="Consolas" w:eastAsia="Times New Roman" w:hAnsi="Consolas" w:cs="Courier New"/>
          <w:b/>
          <w:bCs/>
          <w:color w:val="660E7A"/>
          <w:sz w:val="20"/>
          <w:szCs w:val="20"/>
        </w:rPr>
        <w:t>start_btn</w:t>
      </w:r>
      <w:r w:rsidRPr="00163315">
        <w:rPr>
          <w:rFonts w:ascii="Consolas" w:eastAsia="Times New Roman" w:hAnsi="Consolas" w:cs="Courier New"/>
          <w:color w:val="000000"/>
          <w:sz w:val="20"/>
          <w:szCs w:val="20"/>
        </w:rPr>
        <w:t>=findViewById(R.id.</w:t>
      </w:r>
      <w:r w:rsidRPr="00163315">
        <w:rPr>
          <w:rFonts w:ascii="Consolas" w:eastAsia="Times New Roman" w:hAnsi="Consolas" w:cs="Courier New"/>
          <w:b/>
          <w:bCs/>
          <w:i/>
          <w:iCs/>
          <w:color w:val="660E7A"/>
          <w:sz w:val="20"/>
          <w:szCs w:val="20"/>
        </w:rPr>
        <w:t>start_bt</w:t>
      </w:r>
      <w:r w:rsidRPr="00163315">
        <w:rPr>
          <w:rFonts w:ascii="Consolas" w:eastAsia="Times New Roman" w:hAnsi="Consolas" w:cs="Courier New"/>
          <w:color w:val="000000"/>
          <w:sz w:val="20"/>
          <w:szCs w:val="20"/>
        </w:rPr>
        <w:t>);</w:t>
      </w:r>
      <w:r w:rsidRPr="00163315">
        <w:rPr>
          <w:rFonts w:ascii="Consolas" w:eastAsia="Times New Roman" w:hAnsi="Consolas" w:cs="Courier New"/>
          <w:color w:val="000000"/>
          <w:sz w:val="20"/>
          <w:szCs w:val="20"/>
        </w:rPr>
        <w:br/>
        <w:t xml:space="preserve">        </w:t>
      </w:r>
      <w:r w:rsidRPr="00163315">
        <w:rPr>
          <w:rFonts w:ascii="Consolas" w:eastAsia="Times New Roman" w:hAnsi="Consolas" w:cs="Courier New"/>
          <w:b/>
          <w:bCs/>
          <w:color w:val="660E7A"/>
          <w:sz w:val="20"/>
          <w:szCs w:val="20"/>
        </w:rPr>
        <w:t>stop_btn</w:t>
      </w:r>
      <w:r w:rsidRPr="00163315">
        <w:rPr>
          <w:rFonts w:ascii="Consolas" w:eastAsia="Times New Roman" w:hAnsi="Consolas" w:cs="Courier New"/>
          <w:color w:val="000000"/>
          <w:sz w:val="20"/>
          <w:szCs w:val="20"/>
        </w:rPr>
        <w:t>=findViewById(R.id.</w:t>
      </w:r>
      <w:r w:rsidRPr="00163315">
        <w:rPr>
          <w:rFonts w:ascii="Consolas" w:eastAsia="Times New Roman" w:hAnsi="Consolas" w:cs="Courier New"/>
          <w:b/>
          <w:bCs/>
          <w:i/>
          <w:iCs/>
          <w:color w:val="660E7A"/>
          <w:sz w:val="20"/>
          <w:szCs w:val="20"/>
        </w:rPr>
        <w:t>stop_bt</w:t>
      </w:r>
      <w:r w:rsidRPr="00163315">
        <w:rPr>
          <w:rFonts w:ascii="Consolas" w:eastAsia="Times New Roman" w:hAnsi="Consolas" w:cs="Courier New"/>
          <w:color w:val="000000"/>
          <w:sz w:val="20"/>
          <w:szCs w:val="20"/>
        </w:rPr>
        <w:t>);</w:t>
      </w:r>
      <w:r w:rsidRPr="00163315">
        <w:rPr>
          <w:rFonts w:ascii="Consolas" w:eastAsia="Times New Roman" w:hAnsi="Consolas" w:cs="Courier New"/>
          <w:color w:val="000000"/>
          <w:sz w:val="20"/>
          <w:szCs w:val="20"/>
        </w:rPr>
        <w:br/>
        <w:t xml:space="preserve">        </w:t>
      </w:r>
      <w:r w:rsidRPr="00163315">
        <w:rPr>
          <w:rFonts w:ascii="Consolas" w:eastAsia="Times New Roman" w:hAnsi="Consolas" w:cs="Courier New"/>
          <w:b/>
          <w:bCs/>
          <w:color w:val="660E7A"/>
          <w:sz w:val="20"/>
          <w:szCs w:val="20"/>
          <w:highlight w:val="yellow"/>
        </w:rPr>
        <w:t>service</w:t>
      </w:r>
      <w:r w:rsidRPr="00163315">
        <w:rPr>
          <w:rFonts w:ascii="Consolas" w:eastAsia="Times New Roman" w:hAnsi="Consolas" w:cs="Courier New"/>
          <w:color w:val="000000"/>
          <w:sz w:val="20"/>
          <w:szCs w:val="20"/>
          <w:highlight w:val="yellow"/>
        </w:rPr>
        <w:t>=</w:t>
      </w:r>
      <w:r w:rsidRPr="00163315">
        <w:rPr>
          <w:rFonts w:ascii="Consolas" w:eastAsia="Times New Roman" w:hAnsi="Consolas" w:cs="Courier New"/>
          <w:b/>
          <w:bCs/>
          <w:color w:val="000080"/>
          <w:sz w:val="20"/>
          <w:szCs w:val="20"/>
          <w:highlight w:val="yellow"/>
        </w:rPr>
        <w:t xml:space="preserve">new </w:t>
      </w:r>
      <w:r w:rsidRPr="00163315">
        <w:rPr>
          <w:rFonts w:ascii="Consolas" w:eastAsia="Times New Roman" w:hAnsi="Consolas" w:cs="Courier New"/>
          <w:color w:val="000000"/>
          <w:sz w:val="20"/>
          <w:szCs w:val="20"/>
          <w:highlight w:val="yellow"/>
        </w:rPr>
        <w:t>Intent(</w:t>
      </w:r>
      <w:r w:rsidRPr="00163315">
        <w:rPr>
          <w:rFonts w:ascii="Consolas" w:eastAsia="Times New Roman" w:hAnsi="Consolas" w:cs="Courier New"/>
          <w:b/>
          <w:bCs/>
          <w:color w:val="000080"/>
          <w:sz w:val="20"/>
          <w:szCs w:val="20"/>
          <w:highlight w:val="yellow"/>
        </w:rPr>
        <w:t>this</w:t>
      </w:r>
      <w:r w:rsidRPr="00163315">
        <w:rPr>
          <w:rFonts w:ascii="Consolas" w:eastAsia="Times New Roman" w:hAnsi="Consolas" w:cs="Courier New"/>
          <w:color w:val="000000"/>
          <w:sz w:val="20"/>
          <w:szCs w:val="20"/>
          <w:highlight w:val="yellow"/>
        </w:rPr>
        <w:t>,MyService.</w:t>
      </w:r>
      <w:r w:rsidRPr="00163315">
        <w:rPr>
          <w:rFonts w:ascii="Consolas" w:eastAsia="Times New Roman" w:hAnsi="Consolas" w:cs="Courier New"/>
          <w:b/>
          <w:bCs/>
          <w:color w:val="000080"/>
          <w:sz w:val="20"/>
          <w:szCs w:val="20"/>
          <w:highlight w:val="yellow"/>
        </w:rPr>
        <w:t>class</w:t>
      </w:r>
      <w:r w:rsidRPr="00163315">
        <w:rPr>
          <w:rFonts w:ascii="Consolas" w:eastAsia="Times New Roman" w:hAnsi="Consolas" w:cs="Courier New"/>
          <w:color w:val="000000"/>
          <w:sz w:val="20"/>
          <w:szCs w:val="20"/>
          <w:highlight w:val="yellow"/>
        </w:rPr>
        <w:t>);</w:t>
      </w:r>
      <w:r w:rsidRPr="00163315">
        <w:rPr>
          <w:rFonts w:ascii="Consolas" w:eastAsia="Times New Roman" w:hAnsi="Consolas" w:cs="Courier New"/>
          <w:color w:val="000000"/>
          <w:sz w:val="20"/>
          <w:szCs w:val="20"/>
        </w:rPr>
        <w:br/>
        <w:t xml:space="preserve">        Toast.</w:t>
      </w:r>
      <w:r w:rsidRPr="00163315">
        <w:rPr>
          <w:rFonts w:ascii="Consolas" w:eastAsia="Times New Roman" w:hAnsi="Consolas" w:cs="Courier New"/>
          <w:i/>
          <w:iCs/>
          <w:color w:val="000000"/>
          <w:sz w:val="20"/>
          <w:szCs w:val="20"/>
        </w:rPr>
        <w:t>makeText</w:t>
      </w:r>
      <w:r w:rsidRPr="00163315">
        <w:rPr>
          <w:rFonts w:ascii="Consolas" w:eastAsia="Times New Roman" w:hAnsi="Consolas" w:cs="Courier New"/>
          <w:color w:val="000000"/>
          <w:sz w:val="20"/>
          <w:szCs w:val="20"/>
        </w:rPr>
        <w:t>(</w:t>
      </w:r>
      <w:r w:rsidRPr="00163315">
        <w:rPr>
          <w:rFonts w:ascii="Consolas" w:eastAsia="Times New Roman" w:hAnsi="Consolas" w:cs="Courier New"/>
          <w:b/>
          <w:bCs/>
          <w:color w:val="000080"/>
          <w:sz w:val="20"/>
          <w:szCs w:val="20"/>
        </w:rPr>
        <w:t>this</w:t>
      </w:r>
      <w:r w:rsidRPr="00163315">
        <w:rPr>
          <w:rFonts w:ascii="Consolas" w:eastAsia="Times New Roman" w:hAnsi="Consolas" w:cs="Courier New"/>
          <w:color w:val="000000"/>
          <w:sz w:val="20"/>
          <w:szCs w:val="20"/>
        </w:rPr>
        <w:t>,</w:t>
      </w:r>
      <w:r w:rsidRPr="00163315">
        <w:rPr>
          <w:rFonts w:ascii="Consolas" w:eastAsia="Times New Roman" w:hAnsi="Consolas" w:cs="Courier New"/>
          <w:b/>
          <w:bCs/>
          <w:color w:val="008000"/>
          <w:sz w:val="20"/>
          <w:szCs w:val="20"/>
        </w:rPr>
        <w:t xml:space="preserve">"Main Thread </w:t>
      </w:r>
      <w:r w:rsidRPr="00163315">
        <w:rPr>
          <w:rFonts w:ascii="Consolas" w:eastAsia="Times New Roman" w:hAnsi="Consolas" w:cs="Courier New"/>
          <w:b/>
          <w:bCs/>
          <w:color w:val="008000"/>
          <w:sz w:val="20"/>
          <w:szCs w:val="20"/>
        </w:rPr>
        <w:lastRenderedPageBreak/>
        <w:t>is"</w:t>
      </w:r>
      <w:r w:rsidRPr="00163315">
        <w:rPr>
          <w:rFonts w:ascii="Consolas" w:eastAsia="Times New Roman" w:hAnsi="Consolas" w:cs="Courier New"/>
          <w:color w:val="000000"/>
          <w:sz w:val="20"/>
          <w:szCs w:val="20"/>
        </w:rPr>
        <w:t>+Thread.</w:t>
      </w:r>
      <w:r w:rsidRPr="00163315">
        <w:rPr>
          <w:rFonts w:ascii="Consolas" w:eastAsia="Times New Roman" w:hAnsi="Consolas" w:cs="Courier New"/>
          <w:i/>
          <w:iCs/>
          <w:color w:val="000000"/>
          <w:sz w:val="20"/>
          <w:szCs w:val="20"/>
        </w:rPr>
        <w:t>currentThread</w:t>
      </w:r>
      <w:r w:rsidRPr="00163315">
        <w:rPr>
          <w:rFonts w:ascii="Consolas" w:eastAsia="Times New Roman" w:hAnsi="Consolas" w:cs="Courier New"/>
          <w:color w:val="000000"/>
          <w:sz w:val="20"/>
          <w:szCs w:val="20"/>
        </w:rPr>
        <w:t>().getId(),Toast.</w:t>
      </w:r>
      <w:r w:rsidRPr="00163315">
        <w:rPr>
          <w:rFonts w:ascii="Consolas" w:eastAsia="Times New Roman" w:hAnsi="Consolas" w:cs="Courier New"/>
          <w:b/>
          <w:bCs/>
          <w:i/>
          <w:iCs/>
          <w:color w:val="660E7A"/>
          <w:sz w:val="20"/>
          <w:szCs w:val="20"/>
        </w:rPr>
        <w:t>LENGTH_LONG</w:t>
      </w:r>
      <w:r w:rsidRPr="00163315">
        <w:rPr>
          <w:rFonts w:ascii="Consolas" w:eastAsia="Times New Roman" w:hAnsi="Consolas" w:cs="Courier New"/>
          <w:color w:val="000000"/>
          <w:sz w:val="20"/>
          <w:szCs w:val="20"/>
        </w:rPr>
        <w:t>).show();</w:t>
      </w:r>
      <w:r w:rsidRPr="00163315">
        <w:rPr>
          <w:rFonts w:ascii="Consolas" w:eastAsia="Times New Roman" w:hAnsi="Consolas" w:cs="Courier New"/>
          <w:color w:val="000000"/>
          <w:sz w:val="20"/>
          <w:szCs w:val="20"/>
        </w:rPr>
        <w:br/>
        <w:t xml:space="preserve">        </w:t>
      </w:r>
      <w:r w:rsidRPr="00163315">
        <w:rPr>
          <w:rFonts w:ascii="Consolas" w:eastAsia="Times New Roman" w:hAnsi="Consolas" w:cs="Courier New"/>
          <w:b/>
          <w:bCs/>
          <w:color w:val="660E7A"/>
          <w:sz w:val="20"/>
          <w:szCs w:val="20"/>
        </w:rPr>
        <w:t>start_btn</w:t>
      </w:r>
      <w:r w:rsidRPr="00163315">
        <w:rPr>
          <w:rFonts w:ascii="Consolas" w:eastAsia="Times New Roman" w:hAnsi="Consolas" w:cs="Courier New"/>
          <w:color w:val="000000"/>
          <w:sz w:val="20"/>
          <w:szCs w:val="20"/>
        </w:rPr>
        <w:t>.setOnClickListener(</w:t>
      </w:r>
      <w:r w:rsidRPr="00163315">
        <w:rPr>
          <w:rFonts w:ascii="Consolas" w:eastAsia="Times New Roman" w:hAnsi="Consolas" w:cs="Courier New"/>
          <w:b/>
          <w:bCs/>
          <w:color w:val="000080"/>
          <w:sz w:val="20"/>
          <w:szCs w:val="20"/>
        </w:rPr>
        <w:t xml:space="preserve">new </w:t>
      </w:r>
      <w:r w:rsidRPr="00163315">
        <w:rPr>
          <w:rFonts w:ascii="Consolas" w:eastAsia="Times New Roman" w:hAnsi="Consolas" w:cs="Courier New"/>
          <w:color w:val="000000"/>
          <w:sz w:val="20"/>
          <w:szCs w:val="20"/>
        </w:rPr>
        <w:t>View.OnClickListener() {</w:t>
      </w:r>
      <w:r w:rsidRPr="00163315">
        <w:rPr>
          <w:rFonts w:ascii="Consolas" w:eastAsia="Times New Roman" w:hAnsi="Consolas" w:cs="Courier New"/>
          <w:color w:val="000000"/>
          <w:sz w:val="20"/>
          <w:szCs w:val="20"/>
        </w:rPr>
        <w:br/>
        <w:t xml:space="preserve">            </w:t>
      </w:r>
      <w:r w:rsidRPr="00163315">
        <w:rPr>
          <w:rFonts w:ascii="Consolas" w:eastAsia="Times New Roman" w:hAnsi="Consolas" w:cs="Courier New"/>
          <w:color w:val="808000"/>
          <w:sz w:val="20"/>
          <w:szCs w:val="20"/>
        </w:rPr>
        <w:t>@Override</w:t>
      </w:r>
      <w:r w:rsidRPr="00163315">
        <w:rPr>
          <w:rFonts w:ascii="Consolas" w:eastAsia="Times New Roman" w:hAnsi="Consolas" w:cs="Courier New"/>
          <w:color w:val="808000"/>
          <w:sz w:val="20"/>
          <w:szCs w:val="20"/>
        </w:rPr>
        <w:br/>
        <w:t xml:space="preserve">            </w:t>
      </w:r>
      <w:r w:rsidRPr="00163315">
        <w:rPr>
          <w:rFonts w:ascii="Consolas" w:eastAsia="Times New Roman" w:hAnsi="Consolas" w:cs="Courier New"/>
          <w:b/>
          <w:bCs/>
          <w:color w:val="000080"/>
          <w:sz w:val="20"/>
          <w:szCs w:val="20"/>
        </w:rPr>
        <w:t xml:space="preserve">public void </w:t>
      </w:r>
      <w:r w:rsidRPr="00163315">
        <w:rPr>
          <w:rFonts w:ascii="Consolas" w:eastAsia="Times New Roman" w:hAnsi="Consolas" w:cs="Courier New"/>
          <w:color w:val="000000"/>
          <w:sz w:val="20"/>
          <w:szCs w:val="20"/>
        </w:rPr>
        <w:t>onClick(View v) {</w:t>
      </w:r>
      <w:r w:rsidRPr="00163315">
        <w:rPr>
          <w:rFonts w:ascii="Consolas" w:eastAsia="Times New Roman" w:hAnsi="Consolas" w:cs="Courier New"/>
          <w:color w:val="000000"/>
          <w:sz w:val="20"/>
          <w:szCs w:val="20"/>
        </w:rPr>
        <w:br/>
        <w:t xml:space="preserve">               </w:t>
      </w:r>
      <w:r w:rsidRPr="00163315">
        <w:rPr>
          <w:rFonts w:ascii="Consolas" w:eastAsia="Times New Roman" w:hAnsi="Consolas" w:cs="Courier New"/>
          <w:color w:val="000000"/>
          <w:sz w:val="20"/>
          <w:szCs w:val="20"/>
          <w:highlight w:val="yellow"/>
        </w:rPr>
        <w:t>startService(</w:t>
      </w:r>
      <w:r w:rsidRPr="00163315">
        <w:rPr>
          <w:rFonts w:ascii="Consolas" w:eastAsia="Times New Roman" w:hAnsi="Consolas" w:cs="Courier New"/>
          <w:b/>
          <w:bCs/>
          <w:color w:val="660E7A"/>
          <w:sz w:val="20"/>
          <w:szCs w:val="20"/>
          <w:highlight w:val="yellow"/>
        </w:rPr>
        <w:t>service</w:t>
      </w:r>
      <w:r w:rsidRPr="00163315">
        <w:rPr>
          <w:rFonts w:ascii="Consolas" w:eastAsia="Times New Roman" w:hAnsi="Consolas" w:cs="Courier New"/>
          <w:color w:val="000000"/>
          <w:sz w:val="20"/>
          <w:szCs w:val="20"/>
          <w:highlight w:val="yellow"/>
        </w:rPr>
        <w:t>);</w:t>
      </w:r>
      <w:r w:rsidRPr="00163315">
        <w:rPr>
          <w:rFonts w:ascii="Consolas" w:eastAsia="Times New Roman" w:hAnsi="Consolas" w:cs="Courier New"/>
          <w:color w:val="000000"/>
          <w:sz w:val="20"/>
          <w:szCs w:val="20"/>
        </w:rPr>
        <w:br/>
        <w:t xml:space="preserve">            }</w:t>
      </w:r>
      <w:r w:rsidRPr="00163315">
        <w:rPr>
          <w:rFonts w:ascii="Consolas" w:eastAsia="Times New Roman" w:hAnsi="Consolas" w:cs="Courier New"/>
          <w:color w:val="000000"/>
          <w:sz w:val="20"/>
          <w:szCs w:val="20"/>
        </w:rPr>
        <w:br/>
        <w:t xml:space="preserve">        });</w:t>
      </w:r>
      <w:r w:rsidRPr="00163315">
        <w:rPr>
          <w:rFonts w:ascii="Consolas" w:eastAsia="Times New Roman" w:hAnsi="Consolas" w:cs="Courier New"/>
          <w:color w:val="000000"/>
          <w:sz w:val="20"/>
          <w:szCs w:val="20"/>
        </w:rPr>
        <w:br/>
        <w:t xml:space="preserve">    }</w:t>
      </w:r>
      <w:r w:rsidRPr="00163315">
        <w:rPr>
          <w:rFonts w:ascii="Consolas" w:eastAsia="Times New Roman" w:hAnsi="Consolas" w:cs="Courier New"/>
          <w:color w:val="000000"/>
          <w:sz w:val="20"/>
          <w:szCs w:val="20"/>
        </w:rPr>
        <w:br/>
        <w:t>}</w:t>
      </w:r>
    </w:p>
    <w:p w:rsidR="00D16E2B" w:rsidRDefault="00D16E2B"/>
    <w:p w:rsidR="00163315" w:rsidRDefault="00163315">
      <w:r>
        <w:t>MyService.java</w:t>
      </w:r>
    </w:p>
    <w:p w:rsidR="00163315" w:rsidRDefault="00163315" w:rsidP="00163315">
      <w:pPr>
        <w:pStyle w:val="HTMLPreformatted"/>
        <w:shd w:val="clear" w:color="auto" w:fill="FFFFFF"/>
        <w:rPr>
          <w:rFonts w:ascii="Consolas" w:hAnsi="Consolas"/>
          <w:color w:val="000000"/>
        </w:rPr>
      </w:pPr>
      <w:r>
        <w:rPr>
          <w:rFonts w:ascii="Consolas" w:hAnsi="Consolas"/>
          <w:b/>
          <w:bCs/>
          <w:color w:val="000080"/>
        </w:rPr>
        <w:t xml:space="preserve">public class </w:t>
      </w:r>
      <w:r>
        <w:rPr>
          <w:rFonts w:ascii="Consolas" w:hAnsi="Consolas"/>
          <w:color w:val="000000"/>
        </w:rPr>
        <w:t xml:space="preserve">MyService </w:t>
      </w:r>
      <w:r>
        <w:rPr>
          <w:rFonts w:ascii="Consolas" w:hAnsi="Consolas"/>
          <w:b/>
          <w:bCs/>
          <w:color w:val="000080"/>
        </w:rPr>
        <w:t xml:space="preserve">extends </w:t>
      </w:r>
      <w:r w:rsidRPr="00163315">
        <w:rPr>
          <w:rFonts w:ascii="Consolas" w:hAnsi="Consolas"/>
          <w:color w:val="000000"/>
          <w:highlight w:val="yellow"/>
        </w:rPr>
        <w:t>Service</w:t>
      </w:r>
      <w:r>
        <w:rPr>
          <w:rFonts w:ascii="Consolas" w:hAnsi="Consolas"/>
          <w:color w:val="000000"/>
        </w:rPr>
        <w:t xml:space="preserve"> {</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int </w:t>
      </w:r>
      <w:r>
        <w:rPr>
          <w:rFonts w:ascii="Consolas" w:hAnsi="Consolas"/>
          <w:color w:val="000000"/>
        </w:rPr>
        <w:t xml:space="preserve">onStartCommand(Intent intent, </w:t>
      </w:r>
      <w:r>
        <w:rPr>
          <w:rFonts w:ascii="Consolas" w:hAnsi="Consolas"/>
          <w:b/>
          <w:bCs/>
          <w:color w:val="000080"/>
        </w:rPr>
        <w:t xml:space="preserve">int </w:t>
      </w:r>
      <w:r>
        <w:rPr>
          <w:rFonts w:ascii="Consolas" w:hAnsi="Consolas"/>
          <w:color w:val="000000"/>
        </w:rPr>
        <w:t xml:space="preserve">flags, </w:t>
      </w:r>
      <w:r>
        <w:rPr>
          <w:rFonts w:ascii="Consolas" w:hAnsi="Consolas"/>
          <w:b/>
          <w:bCs/>
          <w:color w:val="000080"/>
        </w:rPr>
        <w:t xml:space="preserve">int </w:t>
      </w:r>
      <w:r>
        <w:rPr>
          <w:rFonts w:ascii="Consolas" w:hAnsi="Consolas"/>
          <w:color w:val="000000"/>
        </w:rPr>
        <w:t>startId) {</w:t>
      </w:r>
      <w:r>
        <w:rPr>
          <w:rFonts w:ascii="Consolas" w:hAnsi="Consolas"/>
          <w:color w:val="000000"/>
        </w:rPr>
        <w:br/>
        <w:t xml:space="preserve">        Log.</w:t>
      </w:r>
      <w:r>
        <w:rPr>
          <w:rFonts w:ascii="Consolas" w:hAnsi="Consolas"/>
          <w:i/>
          <w:iCs/>
          <w:color w:val="000000"/>
        </w:rPr>
        <w:t>i</w:t>
      </w:r>
      <w:r>
        <w:rPr>
          <w:rFonts w:ascii="Consolas" w:hAnsi="Consolas"/>
          <w:color w:val="000000"/>
        </w:rPr>
        <w:t>(</w:t>
      </w:r>
      <w:r>
        <w:rPr>
          <w:rFonts w:ascii="Consolas" w:hAnsi="Consolas"/>
          <w:b/>
          <w:bCs/>
          <w:color w:val="008000"/>
        </w:rPr>
        <w:t>"Harry"</w:t>
      </w:r>
      <w:r>
        <w:rPr>
          <w:rFonts w:ascii="Consolas" w:hAnsi="Consolas"/>
          <w:color w:val="000000"/>
        </w:rPr>
        <w:t>,</w:t>
      </w:r>
      <w:r>
        <w:rPr>
          <w:rFonts w:ascii="Consolas" w:hAnsi="Consolas"/>
          <w:b/>
          <w:bCs/>
          <w:color w:val="008000"/>
        </w:rPr>
        <w:t>"Service thread is"</w:t>
      </w:r>
      <w:r>
        <w:rPr>
          <w:rFonts w:ascii="Consolas" w:hAnsi="Consolas"/>
          <w:color w:val="000000"/>
        </w:rPr>
        <w:t>+Thread.</w:t>
      </w:r>
      <w:r>
        <w:rPr>
          <w:rFonts w:ascii="Consolas" w:hAnsi="Consolas"/>
          <w:i/>
          <w:iCs/>
          <w:color w:val="000000"/>
        </w:rPr>
        <w:t>currentThread</w:t>
      </w:r>
      <w:r>
        <w:rPr>
          <w:rFonts w:ascii="Consolas" w:hAnsi="Consolas"/>
          <w:color w:val="000000"/>
        </w:rPr>
        <w:t>().getId());</w:t>
      </w:r>
      <w:r>
        <w:rPr>
          <w:rFonts w:ascii="Consolas" w:hAnsi="Consolas"/>
          <w:color w:val="000000"/>
        </w:rPr>
        <w:br/>
        <w:t xml:space="preserve">       </w:t>
      </w:r>
      <w:r>
        <w:rPr>
          <w:rFonts w:ascii="Consolas" w:hAnsi="Consolas"/>
          <w:i/>
          <w:iCs/>
          <w:color w:val="808080"/>
        </w:rPr>
        <w:t>// stopSelf();  without it we can not stop a service</w:t>
      </w:r>
      <w:r>
        <w:rPr>
          <w:rFonts w:ascii="Consolas" w:hAnsi="Consolas"/>
          <w:i/>
          <w:iCs/>
          <w:color w:val="808080"/>
        </w:rPr>
        <w:br/>
        <w:t xml:space="preserve">        </w:t>
      </w:r>
      <w:r>
        <w:rPr>
          <w:rFonts w:ascii="Consolas" w:hAnsi="Consolas"/>
          <w:b/>
          <w:bCs/>
          <w:color w:val="000080"/>
        </w:rPr>
        <w:t>return super</w:t>
      </w:r>
      <w:r>
        <w:rPr>
          <w:rFonts w:ascii="Consolas" w:hAnsi="Consolas"/>
          <w:color w:val="000000"/>
        </w:rPr>
        <w:t>.onStartCommand(intent, flags, startId);</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r>
        <w:rPr>
          <w:rFonts w:ascii="Consolas" w:hAnsi="Consolas"/>
          <w:color w:val="000000"/>
        </w:rPr>
        <w:t>onDestroy() {</w:t>
      </w:r>
      <w:r>
        <w:rPr>
          <w:rFonts w:ascii="Consolas" w:hAnsi="Consolas"/>
          <w:color w:val="000000"/>
        </w:rPr>
        <w:br/>
        <w:t xml:space="preserve">        Log.</w:t>
      </w:r>
      <w:r>
        <w:rPr>
          <w:rFonts w:ascii="Consolas" w:hAnsi="Consolas"/>
          <w:i/>
          <w:iCs/>
          <w:color w:val="000000"/>
        </w:rPr>
        <w:t>i</w:t>
      </w:r>
      <w:r>
        <w:rPr>
          <w:rFonts w:ascii="Consolas" w:hAnsi="Consolas"/>
          <w:color w:val="000000"/>
        </w:rPr>
        <w:t>(</w:t>
      </w:r>
      <w:r>
        <w:rPr>
          <w:rFonts w:ascii="Consolas" w:hAnsi="Consolas"/>
          <w:b/>
          <w:bCs/>
          <w:color w:val="008000"/>
        </w:rPr>
        <w:t>"Harry"</w:t>
      </w:r>
      <w:r>
        <w:rPr>
          <w:rFonts w:ascii="Consolas" w:hAnsi="Consolas"/>
          <w:color w:val="000000"/>
        </w:rPr>
        <w:t>,</w:t>
      </w:r>
      <w:r>
        <w:rPr>
          <w:rFonts w:ascii="Consolas" w:hAnsi="Consolas"/>
          <w:b/>
          <w:bCs/>
          <w:color w:val="008000"/>
        </w:rPr>
        <w:t>"Service end "</w:t>
      </w:r>
      <w:r>
        <w:rPr>
          <w:rFonts w:ascii="Consolas" w:hAnsi="Consolas"/>
          <w:color w:val="000000"/>
        </w:rPr>
        <w:t>+Thread.</w:t>
      </w:r>
      <w:r>
        <w:rPr>
          <w:rFonts w:ascii="Consolas" w:hAnsi="Consolas"/>
          <w:i/>
          <w:iCs/>
          <w:color w:val="000000"/>
        </w:rPr>
        <w:t>currentThread</w:t>
      </w:r>
      <w:r>
        <w:rPr>
          <w:rFonts w:ascii="Consolas" w:hAnsi="Consolas"/>
          <w:color w:val="000000"/>
        </w:rPr>
        <w:t>().getId());</w:t>
      </w:r>
      <w:r>
        <w:rPr>
          <w:rFonts w:ascii="Consolas" w:hAnsi="Consolas"/>
          <w:color w:val="000000"/>
        </w:rPr>
        <w:br/>
        <w:t xml:space="preserve">        </w:t>
      </w:r>
      <w:r>
        <w:rPr>
          <w:rFonts w:ascii="Consolas" w:hAnsi="Consolas"/>
          <w:b/>
          <w:bCs/>
          <w:color w:val="000080"/>
        </w:rPr>
        <w:t>super</w:t>
      </w:r>
      <w:r>
        <w:rPr>
          <w:rFonts w:ascii="Consolas" w:hAnsi="Consolas"/>
          <w:color w:val="000000"/>
        </w:rPr>
        <w:t>.onDestroy();</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w:t>
      </w:r>
      <w:r>
        <w:rPr>
          <w:rFonts w:ascii="Consolas" w:hAnsi="Consolas"/>
          <w:color w:val="000000"/>
        </w:rPr>
        <w:t>IBinder onBind(Intent intent) {</w:t>
      </w:r>
      <w:r w:rsidR="00C426D1">
        <w:rPr>
          <w:rFonts w:ascii="Consolas" w:hAnsi="Consolas"/>
          <w:color w:val="000000"/>
        </w:rPr>
        <w:t xml:space="preserve"> // this will come into picture when we will discuss Bound services.</w:t>
      </w:r>
      <w:r>
        <w:rPr>
          <w:rFonts w:ascii="Consolas" w:hAnsi="Consolas"/>
          <w:color w:val="000000"/>
        </w:rPr>
        <w:br/>
        <w:t xml:space="preserve">        </w:t>
      </w:r>
      <w:r>
        <w:rPr>
          <w:rFonts w:ascii="Consolas" w:hAnsi="Consolas"/>
          <w:b/>
          <w:bCs/>
          <w:color w:val="000080"/>
        </w:rPr>
        <w:t>return null</w:t>
      </w:r>
      <w:r>
        <w:rPr>
          <w:rFonts w:ascii="Consolas" w:hAnsi="Consolas"/>
          <w:color w:val="000000"/>
        </w:rPr>
        <w:t>;</w:t>
      </w:r>
      <w:r>
        <w:rPr>
          <w:rFonts w:ascii="Consolas" w:hAnsi="Consolas"/>
          <w:color w:val="000000"/>
        </w:rPr>
        <w:br/>
        <w:t xml:space="preserve">    }</w:t>
      </w:r>
      <w:r>
        <w:rPr>
          <w:rFonts w:ascii="Consolas" w:hAnsi="Consolas"/>
          <w:color w:val="000000"/>
        </w:rPr>
        <w:br/>
        <w:t>}</w:t>
      </w:r>
    </w:p>
    <w:p w:rsidR="00163315" w:rsidRDefault="00163315"/>
    <w:p w:rsidR="00163315" w:rsidRDefault="00163315">
      <w:r>
        <w:t>Manifest File</w:t>
      </w:r>
    </w:p>
    <w:p w:rsidR="00163315" w:rsidRDefault="00163315" w:rsidP="00163315">
      <w:pPr>
        <w:pStyle w:val="HTMLPreformatted"/>
        <w:shd w:val="clear" w:color="auto" w:fill="FFFFFF"/>
        <w:rPr>
          <w:rFonts w:ascii="Consolas" w:hAnsi="Consolas"/>
          <w:color w:val="000000"/>
        </w:rPr>
      </w:pPr>
      <w:r>
        <w:rPr>
          <w:rFonts w:ascii="Consolas" w:hAnsi="Consolas"/>
          <w:i/>
          <w:iCs/>
          <w:color w:val="000000"/>
        </w:rPr>
        <w:t>&lt;?</w:t>
      </w:r>
      <w:r>
        <w:rPr>
          <w:rFonts w:ascii="Consolas" w:hAnsi="Consolas"/>
          <w:b/>
          <w:bCs/>
          <w:color w:val="0000FF"/>
        </w:rPr>
        <w:t>xml version</w:t>
      </w:r>
      <w:r>
        <w:rPr>
          <w:rFonts w:ascii="Consolas" w:hAnsi="Consolas"/>
          <w:b/>
          <w:bCs/>
          <w:color w:val="008000"/>
        </w:rPr>
        <w:t xml:space="preserve">="1.0" </w:t>
      </w:r>
      <w:r>
        <w:rPr>
          <w:rFonts w:ascii="Consolas" w:hAnsi="Consolas"/>
          <w:b/>
          <w:bCs/>
          <w:color w:val="0000FF"/>
        </w:rPr>
        <w:t>encoding</w:t>
      </w:r>
      <w:r>
        <w:rPr>
          <w:rFonts w:ascii="Consolas" w:hAnsi="Consolas"/>
          <w:b/>
          <w:bCs/>
          <w:color w:val="008000"/>
        </w:rPr>
        <w:t>="utf-8"</w:t>
      </w:r>
      <w:r>
        <w:rPr>
          <w:rFonts w:ascii="Consolas" w:hAnsi="Consolas"/>
          <w:i/>
          <w:iCs/>
          <w:color w:val="000000"/>
        </w:rPr>
        <w:t>?&gt;</w:t>
      </w:r>
      <w:r>
        <w:rPr>
          <w:rFonts w:ascii="Consolas" w:hAnsi="Consolas"/>
          <w:i/>
          <w:iCs/>
          <w:color w:val="000000"/>
        </w:rPr>
        <w:br/>
      </w:r>
      <w:r>
        <w:rPr>
          <w:rFonts w:ascii="Consolas" w:hAnsi="Consolas"/>
          <w:color w:val="000000"/>
        </w:rPr>
        <w:t>&lt;</w:t>
      </w:r>
      <w:r>
        <w:rPr>
          <w:rFonts w:ascii="Consolas" w:hAnsi="Consolas"/>
          <w:b/>
          <w:bCs/>
          <w:color w:val="000080"/>
        </w:rPr>
        <w:t xml:space="preserve">manifest </w:t>
      </w:r>
      <w:r>
        <w:rPr>
          <w:rFonts w:ascii="Consolas" w:hAnsi="Consolas"/>
          <w:b/>
          <w:bCs/>
          <w:color w:val="0000FF"/>
        </w:rPr>
        <w:t>xmlns:</w:t>
      </w:r>
      <w:r>
        <w:rPr>
          <w:rFonts w:ascii="Consolas" w:hAnsi="Consolas"/>
          <w:b/>
          <w:bCs/>
          <w:color w:val="660E7A"/>
        </w:rPr>
        <w:t>android</w:t>
      </w:r>
      <w:r>
        <w:rPr>
          <w:rFonts w:ascii="Consolas" w:hAnsi="Consolas"/>
          <w:b/>
          <w:bCs/>
          <w:color w:val="008000"/>
        </w:rPr>
        <w:t>="http://schemas.android.com/apk/res/android"</w:t>
      </w:r>
      <w:r>
        <w:rPr>
          <w:rFonts w:ascii="Consolas" w:hAnsi="Consolas"/>
          <w:b/>
          <w:bCs/>
          <w:color w:val="008000"/>
        </w:rPr>
        <w:br/>
        <w:t xml:space="preserve">    </w:t>
      </w:r>
      <w:r>
        <w:rPr>
          <w:rFonts w:ascii="Consolas" w:hAnsi="Consolas"/>
          <w:b/>
          <w:bCs/>
          <w:color w:val="0000FF"/>
        </w:rPr>
        <w:t>package</w:t>
      </w:r>
      <w:r>
        <w:rPr>
          <w:rFonts w:ascii="Consolas" w:hAnsi="Consolas"/>
          <w:b/>
          <w:bCs/>
          <w:color w:val="008000"/>
        </w:rPr>
        <w:t>="com.example.service_basic_example"</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application</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:allowBackup</w:t>
      </w:r>
      <w:r>
        <w:rPr>
          <w:rFonts w:ascii="Consolas" w:hAnsi="Consolas"/>
          <w:b/>
          <w:bCs/>
          <w:color w:val="008000"/>
        </w:rPr>
        <w:t>="true"</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:icon</w:t>
      </w:r>
      <w:r>
        <w:rPr>
          <w:rFonts w:ascii="Consolas" w:hAnsi="Consolas"/>
          <w:b/>
          <w:bCs/>
          <w:color w:val="008000"/>
        </w:rPr>
        <w:t>="@mipmap/ic_launcher"</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:label</w:t>
      </w:r>
      <w:r>
        <w:rPr>
          <w:rFonts w:ascii="Consolas" w:hAnsi="Consolas"/>
          <w:b/>
          <w:bCs/>
          <w:color w:val="008000"/>
        </w:rPr>
        <w:t>="@string/app_name"</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:roundIcon</w:t>
      </w:r>
      <w:r>
        <w:rPr>
          <w:rFonts w:ascii="Consolas" w:hAnsi="Consolas"/>
          <w:b/>
          <w:bCs/>
          <w:color w:val="008000"/>
        </w:rPr>
        <w:t>="@mipmap/ic_launcher_round"</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:supportsRtl</w:t>
      </w:r>
      <w:r>
        <w:rPr>
          <w:rFonts w:ascii="Consolas" w:hAnsi="Consolas"/>
          <w:b/>
          <w:bCs/>
          <w:color w:val="008000"/>
        </w:rPr>
        <w:t>="true"</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:theme</w:t>
      </w:r>
      <w:r>
        <w:rPr>
          <w:rFonts w:ascii="Consolas" w:hAnsi="Consolas"/>
          <w:b/>
          <w:bCs/>
          <w:color w:val="008000"/>
        </w:rPr>
        <w:t>="@style/AppTheme"</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activity </w:t>
      </w:r>
      <w:r>
        <w:rPr>
          <w:rFonts w:ascii="Consolas" w:hAnsi="Consolas"/>
          <w:b/>
          <w:bCs/>
          <w:color w:val="660E7A"/>
        </w:rPr>
        <w:t>android</w:t>
      </w:r>
      <w:r>
        <w:rPr>
          <w:rFonts w:ascii="Consolas" w:hAnsi="Consolas"/>
          <w:b/>
          <w:bCs/>
          <w:color w:val="0000FF"/>
        </w:rPr>
        <w:t>:name</w:t>
      </w:r>
      <w:r>
        <w:rPr>
          <w:rFonts w:ascii="Consolas" w:hAnsi="Consolas"/>
          <w:b/>
          <w:bCs/>
          <w:color w:val="008000"/>
        </w:rPr>
        <w:t>=".MainActivity"</w:t>
      </w:r>
      <w:r>
        <w:rPr>
          <w:rFonts w:ascii="Consolas" w:hAnsi="Consolas"/>
          <w:color w:val="000000"/>
        </w:rPr>
        <w:t>&gt;</w:t>
      </w:r>
      <w:r>
        <w:rPr>
          <w:rFonts w:ascii="Consolas" w:hAnsi="Consolas"/>
          <w:color w:val="000000"/>
        </w:rPr>
        <w:br/>
        <w:t xml:space="preserve">            &lt;</w:t>
      </w:r>
      <w:r>
        <w:rPr>
          <w:rFonts w:ascii="Consolas" w:hAnsi="Consolas"/>
          <w:b/>
          <w:bCs/>
          <w:color w:val="000080"/>
        </w:rPr>
        <w:t>intent-filter</w:t>
      </w:r>
      <w:r>
        <w:rPr>
          <w:rFonts w:ascii="Consolas" w:hAnsi="Consolas"/>
          <w:color w:val="000000"/>
        </w:rPr>
        <w:t>&gt;</w:t>
      </w:r>
      <w:r>
        <w:rPr>
          <w:rFonts w:ascii="Consolas" w:hAnsi="Consolas"/>
          <w:color w:val="000000"/>
        </w:rPr>
        <w:br/>
      </w:r>
      <w:r>
        <w:rPr>
          <w:rFonts w:ascii="Consolas" w:hAnsi="Consolas"/>
          <w:color w:val="000000"/>
        </w:rPr>
        <w:lastRenderedPageBreak/>
        <w:t xml:space="preserve">                &lt;</w:t>
      </w:r>
      <w:r>
        <w:rPr>
          <w:rFonts w:ascii="Consolas" w:hAnsi="Consolas"/>
          <w:b/>
          <w:bCs/>
          <w:color w:val="000080"/>
        </w:rPr>
        <w:t xml:space="preserve">action </w:t>
      </w:r>
      <w:r>
        <w:rPr>
          <w:rFonts w:ascii="Consolas" w:hAnsi="Consolas"/>
          <w:b/>
          <w:bCs/>
          <w:color w:val="660E7A"/>
        </w:rPr>
        <w:t>android</w:t>
      </w:r>
      <w:r>
        <w:rPr>
          <w:rFonts w:ascii="Consolas" w:hAnsi="Consolas"/>
          <w:b/>
          <w:bCs/>
          <w:color w:val="0000FF"/>
        </w:rPr>
        <w:t>:name</w:t>
      </w:r>
      <w:r>
        <w:rPr>
          <w:rFonts w:ascii="Consolas" w:hAnsi="Consolas"/>
          <w:b/>
          <w:bCs/>
          <w:color w:val="008000"/>
        </w:rPr>
        <w:t xml:space="preserve">="android.intent.action.MAIN" </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 xml:space="preserve">category </w:t>
      </w:r>
      <w:r>
        <w:rPr>
          <w:rFonts w:ascii="Consolas" w:hAnsi="Consolas"/>
          <w:b/>
          <w:bCs/>
          <w:color w:val="660E7A"/>
        </w:rPr>
        <w:t>android</w:t>
      </w:r>
      <w:r>
        <w:rPr>
          <w:rFonts w:ascii="Consolas" w:hAnsi="Consolas"/>
          <w:b/>
          <w:bCs/>
          <w:color w:val="0000FF"/>
        </w:rPr>
        <w:t>:name</w:t>
      </w:r>
      <w:r>
        <w:rPr>
          <w:rFonts w:ascii="Consolas" w:hAnsi="Consolas"/>
          <w:b/>
          <w:bCs/>
          <w:color w:val="008000"/>
        </w:rPr>
        <w:t xml:space="preserve">="android.intent.category.LAUNCHER" </w:t>
      </w:r>
      <w:r>
        <w:rPr>
          <w:rFonts w:ascii="Consolas" w:hAnsi="Consolas"/>
          <w:color w:val="000000"/>
        </w:rPr>
        <w:t>/&gt;</w:t>
      </w:r>
      <w:r>
        <w:rPr>
          <w:rFonts w:ascii="Consolas" w:hAnsi="Consolas"/>
          <w:color w:val="000000"/>
        </w:rPr>
        <w:br/>
        <w:t xml:space="preserve">            &lt;/</w:t>
      </w:r>
      <w:r>
        <w:rPr>
          <w:rFonts w:ascii="Consolas" w:hAnsi="Consolas"/>
          <w:b/>
          <w:bCs/>
          <w:color w:val="000080"/>
        </w:rPr>
        <w:t>intent-filter</w:t>
      </w:r>
      <w:r>
        <w:rPr>
          <w:rFonts w:ascii="Consolas" w:hAnsi="Consolas"/>
          <w:color w:val="000000"/>
        </w:rPr>
        <w:t>&gt;</w:t>
      </w:r>
      <w:r>
        <w:rPr>
          <w:rFonts w:ascii="Consolas" w:hAnsi="Consolas"/>
          <w:color w:val="000000"/>
        </w:rPr>
        <w:br/>
        <w:t xml:space="preserve">        &lt;/</w:t>
      </w:r>
      <w:r>
        <w:rPr>
          <w:rFonts w:ascii="Consolas" w:hAnsi="Consolas"/>
          <w:b/>
          <w:bCs/>
          <w:color w:val="000080"/>
        </w:rPr>
        <w:t>activity</w:t>
      </w:r>
      <w:r>
        <w:rPr>
          <w:rFonts w:ascii="Consolas" w:hAnsi="Consolas"/>
          <w:color w:val="000000"/>
        </w:rPr>
        <w:t>&gt;</w:t>
      </w:r>
      <w:r>
        <w:rPr>
          <w:rFonts w:ascii="Consolas" w:hAnsi="Consolas"/>
          <w:color w:val="000000"/>
        </w:rPr>
        <w:br/>
        <w:t xml:space="preserve">        </w:t>
      </w:r>
      <w:r w:rsidRPr="00163315">
        <w:rPr>
          <w:rFonts w:ascii="Consolas" w:hAnsi="Consolas"/>
          <w:color w:val="000000"/>
          <w:highlight w:val="yellow"/>
        </w:rPr>
        <w:t>&lt;</w:t>
      </w:r>
      <w:r w:rsidRPr="00163315">
        <w:rPr>
          <w:rFonts w:ascii="Consolas" w:hAnsi="Consolas"/>
          <w:b/>
          <w:bCs/>
          <w:color w:val="000080"/>
          <w:highlight w:val="yellow"/>
        </w:rPr>
        <w:t xml:space="preserve">service </w:t>
      </w:r>
      <w:r w:rsidRPr="00163315">
        <w:rPr>
          <w:rFonts w:ascii="Consolas" w:hAnsi="Consolas"/>
          <w:b/>
          <w:bCs/>
          <w:color w:val="660E7A"/>
          <w:highlight w:val="yellow"/>
        </w:rPr>
        <w:t>android</w:t>
      </w:r>
      <w:r w:rsidRPr="00163315">
        <w:rPr>
          <w:rFonts w:ascii="Consolas" w:hAnsi="Consolas"/>
          <w:b/>
          <w:bCs/>
          <w:color w:val="0000FF"/>
          <w:highlight w:val="yellow"/>
        </w:rPr>
        <w:t>:name</w:t>
      </w:r>
      <w:r w:rsidRPr="00163315">
        <w:rPr>
          <w:rFonts w:ascii="Consolas" w:hAnsi="Consolas"/>
          <w:b/>
          <w:bCs/>
          <w:color w:val="008000"/>
          <w:highlight w:val="yellow"/>
        </w:rPr>
        <w:t>=".MyService"</w:t>
      </w:r>
      <w:r w:rsidRPr="00163315">
        <w:rPr>
          <w:rFonts w:ascii="Consolas" w:hAnsi="Consolas"/>
          <w:color w:val="000000"/>
          <w:highlight w:val="yellow"/>
        </w:rPr>
        <w:t>/&gt;</w:t>
      </w:r>
      <w:r>
        <w:rPr>
          <w:rFonts w:ascii="Consolas" w:hAnsi="Consolas"/>
          <w:color w:val="000000"/>
        </w:rPr>
        <w:br/>
        <w:t xml:space="preserve">    &lt;/</w:t>
      </w:r>
      <w:r>
        <w:rPr>
          <w:rFonts w:ascii="Consolas" w:hAnsi="Consolas"/>
          <w:b/>
          <w:bCs/>
          <w:color w:val="000080"/>
        </w:rPr>
        <w:t>application</w:t>
      </w:r>
      <w:r>
        <w:rPr>
          <w:rFonts w:ascii="Consolas" w:hAnsi="Consolas"/>
          <w:color w:val="000000"/>
        </w:rPr>
        <w:t>&gt;</w:t>
      </w:r>
      <w:r>
        <w:rPr>
          <w:rFonts w:ascii="Consolas" w:hAnsi="Consolas"/>
          <w:color w:val="000000"/>
        </w:rPr>
        <w:br/>
      </w:r>
      <w:r>
        <w:rPr>
          <w:rFonts w:ascii="Consolas" w:hAnsi="Consolas"/>
          <w:color w:val="000000"/>
        </w:rPr>
        <w:br/>
        <w:t>&lt;/</w:t>
      </w:r>
      <w:r>
        <w:rPr>
          <w:rFonts w:ascii="Consolas" w:hAnsi="Consolas"/>
          <w:b/>
          <w:bCs/>
          <w:color w:val="000080"/>
        </w:rPr>
        <w:t>manifest</w:t>
      </w:r>
      <w:r>
        <w:rPr>
          <w:rFonts w:ascii="Consolas" w:hAnsi="Consolas"/>
          <w:color w:val="000000"/>
        </w:rPr>
        <w:t>&gt;</w:t>
      </w:r>
    </w:p>
    <w:p w:rsidR="00163315" w:rsidRDefault="00163315"/>
    <w:p w:rsidR="00163315" w:rsidRDefault="00163315">
      <w:r>
        <w:t>In the above example Service is started by an Activity. Service is running in background but running on same UI thread. It is not using separate thread here.</w:t>
      </w:r>
    </w:p>
    <w:p w:rsidR="00F71566" w:rsidRDefault="00F71566">
      <w:r>
        <w:tab/>
      </w:r>
    </w:p>
    <w:p w:rsidR="00F71566" w:rsidRDefault="00F71566">
      <w:pPr>
        <w:rPr>
          <w:b/>
          <w:u w:val="single"/>
        </w:rPr>
      </w:pPr>
      <w:r w:rsidRPr="00F71566">
        <w:rPr>
          <w:b/>
          <w:u w:val="single"/>
        </w:rPr>
        <w:t>Behavior of Service</w:t>
      </w:r>
    </w:p>
    <w:p w:rsidR="00F71566" w:rsidRDefault="00F71566">
      <w:r>
        <w:t>We have seen onStartCommand method returns a integer value. To Understand this, let us see what happens with app when resource crunch situation occur in android.</w:t>
      </w:r>
    </w:p>
    <w:p w:rsidR="00F71566" w:rsidRDefault="00F71566">
      <w:r>
        <w:t xml:space="preserve">For example I have opened many apps in my phone. So it may arise the situation of resource crunch and then android may need to decide to kill my app that is not running in the </w:t>
      </w:r>
      <w:r w:rsidR="007B57F0">
        <w:t>fore</w:t>
      </w:r>
      <w:r>
        <w:t>ground. In this case my app is running a service in the background then android will not try to kill that particular app because service always get a higher priority.but that doesnot mean you keep a service u will not get killed.if resource crunch is seviour then android may kill that app with service too.</w:t>
      </w:r>
    </w:p>
    <w:p w:rsidR="00F71566" w:rsidRDefault="00F71566">
      <w:r>
        <w:t>To understand the service behavior</w:t>
      </w:r>
    </w:p>
    <w:p w:rsidR="00F71566" w:rsidRDefault="00F71566">
      <w:r>
        <w:t>When resource crunch happened,service app killed by os . in this case what should happen to killed service? That is determined by the integer value returned by the onstartCommand method.</w:t>
      </w:r>
    </w:p>
    <w:p w:rsidR="00591156" w:rsidRDefault="00F71566">
      <w:r>
        <w:rPr>
          <w:noProof/>
        </w:rPr>
        <w:lastRenderedPageBreak/>
        <w:drawing>
          <wp:inline distT="0" distB="0" distL="0" distR="0">
            <wp:extent cx="5257800" cy="27051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257800" cy="2705100"/>
                    </a:xfrm>
                    <a:prstGeom prst="rect">
                      <a:avLst/>
                    </a:prstGeom>
                    <a:noFill/>
                    <a:ln w="9525">
                      <a:noFill/>
                      <a:miter lim="800000"/>
                      <a:headEnd/>
                      <a:tailEnd/>
                    </a:ln>
                  </pic:spPr>
                </pic:pic>
              </a:graphicData>
            </a:graphic>
          </wp:inline>
        </w:drawing>
      </w:r>
    </w:p>
    <w:p w:rsidR="0096494B" w:rsidRDefault="008F5B39" w:rsidP="00591156">
      <w:r>
        <w:rPr>
          <w:noProof/>
        </w:rPr>
        <w:t xml:space="preserve"> </w:t>
      </w:r>
      <w:r w:rsidR="00591156">
        <w:rPr>
          <w:noProof/>
        </w:rPr>
        <w:drawing>
          <wp:inline distT="0" distB="0" distL="0" distR="0">
            <wp:extent cx="5524500" cy="29146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524500" cy="2914650"/>
                    </a:xfrm>
                    <a:prstGeom prst="rect">
                      <a:avLst/>
                    </a:prstGeom>
                    <a:noFill/>
                    <a:ln w="9525">
                      <a:noFill/>
                      <a:miter lim="800000"/>
                      <a:headEnd/>
                      <a:tailEnd/>
                    </a:ln>
                  </pic:spPr>
                </pic:pic>
              </a:graphicData>
            </a:graphic>
          </wp:inline>
        </w:drawing>
      </w:r>
    </w:p>
    <w:p w:rsidR="0096494B" w:rsidRDefault="0096494B" w:rsidP="0096494B"/>
    <w:p w:rsidR="00F71566" w:rsidRDefault="0096494B" w:rsidP="0096494B">
      <w:pPr>
        <w:tabs>
          <w:tab w:val="left" w:pos="2220"/>
        </w:tabs>
        <w:jc w:val="center"/>
        <w:rPr>
          <w:b/>
          <w:u w:val="single"/>
        </w:rPr>
      </w:pPr>
      <w:r w:rsidRPr="0096494B">
        <w:rPr>
          <w:b/>
          <w:u w:val="single"/>
        </w:rPr>
        <w:t>Bound Services</w:t>
      </w:r>
    </w:p>
    <w:p w:rsidR="0096494B" w:rsidRDefault="0096494B" w:rsidP="0096494B">
      <w:pPr>
        <w:tabs>
          <w:tab w:val="left" w:pos="2220"/>
        </w:tabs>
      </w:pPr>
      <w:r>
        <w:t>In Android, An app is treated as a separate process. An app can have these four components as discussed previous  Activity, Service, Broadcast Receiver and Content Provider.</w:t>
      </w:r>
    </w:p>
    <w:p w:rsidR="0096494B" w:rsidRDefault="0096494B" w:rsidP="0096494B">
      <w:pPr>
        <w:tabs>
          <w:tab w:val="left" w:pos="2220"/>
        </w:tabs>
      </w:pPr>
      <w:r>
        <w:t xml:space="preserve">An Activity may bind to a service to get some status update. It need not to be every time  the activity needed , any service can be bind with another service to get some status update. In either to these </w:t>
      </w:r>
      <w:r>
        <w:lastRenderedPageBreak/>
        <w:t xml:space="preserve">case,Activity is trying to bind to a service  and the service which is providing the information to the activity or service is known as </w:t>
      </w:r>
      <w:r w:rsidRPr="0096494B">
        <w:rPr>
          <w:b/>
        </w:rPr>
        <w:t>Bound Service.</w:t>
      </w:r>
    </w:p>
    <w:p w:rsidR="0096494B" w:rsidRDefault="0096494B" w:rsidP="0096494B">
      <w:pPr>
        <w:tabs>
          <w:tab w:val="left" w:pos="2220"/>
        </w:tabs>
      </w:pPr>
      <w:r>
        <w:rPr>
          <w:noProof/>
        </w:rPr>
        <w:drawing>
          <wp:inline distT="0" distB="0" distL="0" distR="0">
            <wp:extent cx="4972050" cy="239077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972050" cy="2390775"/>
                    </a:xfrm>
                    <a:prstGeom prst="rect">
                      <a:avLst/>
                    </a:prstGeom>
                    <a:noFill/>
                    <a:ln w="9525">
                      <a:noFill/>
                      <a:miter lim="800000"/>
                      <a:headEnd/>
                      <a:tailEnd/>
                    </a:ln>
                  </pic:spPr>
                </pic:pic>
              </a:graphicData>
            </a:graphic>
          </wp:inline>
        </w:drawing>
      </w:r>
    </w:p>
    <w:p w:rsidR="0096494B" w:rsidRDefault="0096494B" w:rsidP="0096494B">
      <w:pPr>
        <w:tabs>
          <w:tab w:val="left" w:pos="990"/>
        </w:tabs>
        <w:rPr>
          <w:b/>
        </w:rPr>
      </w:pPr>
      <w:r>
        <w:tab/>
        <w:t xml:space="preserve">We have seen in above diagram, the components which are interested in establishing the connection to the service are part of the same app and that is why we can call it as </w:t>
      </w:r>
      <w:r w:rsidRPr="0096494B">
        <w:rPr>
          <w:b/>
        </w:rPr>
        <w:t>Local Binding.</w:t>
      </w:r>
    </w:p>
    <w:p w:rsidR="000705D4" w:rsidRDefault="000705D4" w:rsidP="0096494B">
      <w:pPr>
        <w:tabs>
          <w:tab w:val="left" w:pos="990"/>
        </w:tabs>
        <w:rPr>
          <w:b/>
        </w:rPr>
      </w:pPr>
      <w:r>
        <w:rPr>
          <w:b/>
          <w:noProof/>
        </w:rPr>
        <w:drawing>
          <wp:inline distT="0" distB="0" distL="0" distR="0">
            <wp:extent cx="5676900" cy="3371850"/>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676900" cy="3371850"/>
                    </a:xfrm>
                    <a:prstGeom prst="rect">
                      <a:avLst/>
                    </a:prstGeom>
                    <a:noFill/>
                    <a:ln w="9525">
                      <a:noFill/>
                      <a:miter lim="800000"/>
                      <a:headEnd/>
                      <a:tailEnd/>
                    </a:ln>
                  </pic:spPr>
                </pic:pic>
              </a:graphicData>
            </a:graphic>
          </wp:inline>
        </w:drawing>
      </w:r>
    </w:p>
    <w:p w:rsidR="0096494B" w:rsidRDefault="000705D4" w:rsidP="000705D4">
      <w:pPr>
        <w:tabs>
          <w:tab w:val="left" w:pos="6780"/>
        </w:tabs>
      </w:pPr>
      <w:r>
        <w:tab/>
        <w:t>When the Activity of one app is trying to bind with a service who belongs to another app. Then This is known as Remote Binding as  displayed in above diagram.</w:t>
      </w:r>
    </w:p>
    <w:p w:rsidR="000705D4" w:rsidRDefault="000705D4" w:rsidP="000705D4">
      <w:pPr>
        <w:tabs>
          <w:tab w:val="left" w:pos="6780"/>
        </w:tabs>
      </w:pPr>
      <w:r>
        <w:rPr>
          <w:noProof/>
        </w:rPr>
        <w:lastRenderedPageBreak/>
        <w:drawing>
          <wp:inline distT="0" distB="0" distL="0" distR="0">
            <wp:extent cx="5457825" cy="2819400"/>
            <wp:effectExtent l="19050" t="0" r="952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457825" cy="2819400"/>
                    </a:xfrm>
                    <a:prstGeom prst="rect">
                      <a:avLst/>
                    </a:prstGeom>
                    <a:noFill/>
                    <a:ln w="9525">
                      <a:noFill/>
                      <a:miter lim="800000"/>
                      <a:headEnd/>
                      <a:tailEnd/>
                    </a:ln>
                  </pic:spPr>
                </pic:pic>
              </a:graphicData>
            </a:graphic>
          </wp:inline>
        </w:drawing>
      </w:r>
    </w:p>
    <w:p w:rsidR="000705D4" w:rsidRDefault="000705D4" w:rsidP="000705D4">
      <w:pPr>
        <w:pStyle w:val="ListParagraph"/>
        <w:numPr>
          <w:ilvl w:val="0"/>
          <w:numId w:val="2"/>
        </w:numPr>
        <w:tabs>
          <w:tab w:val="left" w:pos="1335"/>
        </w:tabs>
      </w:pPr>
      <w:r>
        <w:t xml:space="preserve">Local Binding is implemented by IBinder Interface. </w:t>
      </w:r>
    </w:p>
    <w:p w:rsidR="000705D4" w:rsidRDefault="000705D4" w:rsidP="000705D4">
      <w:pPr>
        <w:pStyle w:val="ListParagraph"/>
        <w:numPr>
          <w:ilvl w:val="0"/>
          <w:numId w:val="2"/>
        </w:numPr>
        <w:tabs>
          <w:tab w:val="left" w:pos="1335"/>
        </w:tabs>
      </w:pPr>
      <w:r>
        <w:t>For Remote Binding can be implemented using two mechanism, we use Messenger Api and AIDL  (Android Interface Definition Langauage)</w:t>
      </w:r>
    </w:p>
    <w:p w:rsidR="000705D4" w:rsidRDefault="000705D4" w:rsidP="000705D4">
      <w:pPr>
        <w:pStyle w:val="ListParagraph"/>
        <w:numPr>
          <w:ilvl w:val="0"/>
          <w:numId w:val="2"/>
        </w:numPr>
        <w:tabs>
          <w:tab w:val="left" w:pos="1335"/>
        </w:tabs>
      </w:pPr>
      <w:r>
        <w:t>Messenger is basically a queued concept where in any component which want to connect to service will trigger a request and these are queued. This is most suited for Non Multi threaded scenario.</w:t>
      </w:r>
    </w:p>
    <w:p w:rsidR="000705D4" w:rsidRDefault="000705D4" w:rsidP="000705D4">
      <w:pPr>
        <w:pStyle w:val="ListParagraph"/>
        <w:numPr>
          <w:ilvl w:val="0"/>
          <w:numId w:val="2"/>
        </w:numPr>
        <w:tabs>
          <w:tab w:val="left" w:pos="1335"/>
        </w:tabs>
      </w:pPr>
      <w:r>
        <w:t>AIDL is more complex and highly suitable for Multithreaded environment.</w:t>
      </w:r>
    </w:p>
    <w:p w:rsidR="000705D4" w:rsidRDefault="000705D4" w:rsidP="000705D4">
      <w:pPr>
        <w:tabs>
          <w:tab w:val="left" w:pos="1335"/>
        </w:tabs>
      </w:pPr>
    </w:p>
    <w:p w:rsidR="00607DF9" w:rsidRDefault="00607DF9" w:rsidP="000705D4">
      <w:pPr>
        <w:tabs>
          <w:tab w:val="left" w:pos="1335"/>
        </w:tabs>
      </w:pPr>
      <w:r>
        <w:rPr>
          <w:noProof/>
        </w:rPr>
        <w:drawing>
          <wp:inline distT="0" distB="0" distL="0" distR="0">
            <wp:extent cx="4457700" cy="2819400"/>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4457700" cy="2819400"/>
                    </a:xfrm>
                    <a:prstGeom prst="rect">
                      <a:avLst/>
                    </a:prstGeom>
                    <a:noFill/>
                    <a:ln w="9525">
                      <a:noFill/>
                      <a:miter lim="800000"/>
                      <a:headEnd/>
                      <a:tailEnd/>
                    </a:ln>
                  </pic:spPr>
                </pic:pic>
              </a:graphicData>
            </a:graphic>
          </wp:inline>
        </w:drawing>
      </w:r>
    </w:p>
    <w:p w:rsidR="001435C8" w:rsidRDefault="00607DF9" w:rsidP="00607DF9">
      <w:pPr>
        <w:tabs>
          <w:tab w:val="left" w:pos="1335"/>
        </w:tabs>
      </w:pPr>
      <w:r>
        <w:lastRenderedPageBreak/>
        <w:tab/>
        <w:t>Activity is a visible part and service is invisible part works In background.</w:t>
      </w:r>
      <w:r w:rsidR="001435C8">
        <w:t xml:space="preserve"> </w:t>
      </w:r>
    </w:p>
    <w:p w:rsidR="00607DF9" w:rsidRDefault="001435C8" w:rsidP="00607DF9">
      <w:pPr>
        <w:tabs>
          <w:tab w:val="left" w:pos="1335"/>
        </w:tabs>
      </w:pPr>
      <w:r>
        <w:t>Lets take an example,In Background Service is continuously generating Random Numbers. Firstly Activity will bind to the service. If binding is successful, it will ask for random number. In response service will return a random number to Activity.</w:t>
      </w:r>
    </w:p>
    <w:p w:rsidR="001435C8" w:rsidRDefault="001435C8" w:rsidP="00607DF9">
      <w:pPr>
        <w:tabs>
          <w:tab w:val="left" w:pos="1335"/>
        </w:tabs>
      </w:pPr>
      <w:r>
        <w:rPr>
          <w:noProof/>
        </w:rPr>
        <w:drawing>
          <wp:inline distT="0" distB="0" distL="0" distR="0">
            <wp:extent cx="4991100" cy="232410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4991100" cy="2324100"/>
                    </a:xfrm>
                    <a:prstGeom prst="rect">
                      <a:avLst/>
                    </a:prstGeom>
                    <a:noFill/>
                    <a:ln w="9525">
                      <a:noFill/>
                      <a:miter lim="800000"/>
                      <a:headEnd/>
                      <a:tailEnd/>
                    </a:ln>
                  </pic:spPr>
                </pic:pic>
              </a:graphicData>
            </a:graphic>
          </wp:inline>
        </w:drawing>
      </w:r>
    </w:p>
    <w:p w:rsidR="001435C8" w:rsidRDefault="001435C8" w:rsidP="00607DF9">
      <w:pPr>
        <w:tabs>
          <w:tab w:val="left" w:pos="1335"/>
        </w:tabs>
      </w:pPr>
    </w:p>
    <w:p w:rsidR="001435C8" w:rsidRDefault="001435C8" w:rsidP="001435C8">
      <w:pPr>
        <w:pStyle w:val="ListParagraph"/>
        <w:numPr>
          <w:ilvl w:val="0"/>
          <w:numId w:val="3"/>
        </w:numPr>
      </w:pPr>
      <w:r>
        <w:t xml:space="preserve">To Achieve this </w:t>
      </w:r>
      <w:r w:rsidRPr="001435C8">
        <w:rPr>
          <w:b/>
        </w:rPr>
        <w:t>Service</w:t>
      </w:r>
      <w:r>
        <w:t xml:space="preserve"> need to implement onBind method which  will return IBinder object.</w:t>
      </w:r>
    </w:p>
    <w:p w:rsidR="00AD2F3C" w:rsidRDefault="00772B7A" w:rsidP="00AD2F3C">
      <w:pPr>
        <w:pStyle w:val="ListParagraph"/>
        <w:numPr>
          <w:ilvl w:val="0"/>
          <w:numId w:val="3"/>
        </w:numPr>
      </w:pPr>
      <w:r>
        <w:t>The Activity will use the ServiceConnection Api to connect with service.</w:t>
      </w:r>
    </w:p>
    <w:p w:rsidR="00AD2F3C" w:rsidRDefault="00AD2F3C" w:rsidP="00AD2F3C">
      <w:pPr>
        <w:pStyle w:val="ListParagraph"/>
        <w:ind w:left="1440"/>
      </w:pPr>
    </w:p>
    <w:p w:rsidR="00AD2F3C" w:rsidRDefault="00AD2F3C" w:rsidP="00AD2F3C">
      <w:r w:rsidRPr="00AD2F3C">
        <w:rPr>
          <w:noProof/>
        </w:rPr>
        <w:drawing>
          <wp:inline distT="0" distB="0" distL="0" distR="0">
            <wp:extent cx="5943600" cy="2582446"/>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943600" cy="2582446"/>
                    </a:xfrm>
                    <a:prstGeom prst="rect">
                      <a:avLst/>
                    </a:prstGeom>
                    <a:noFill/>
                    <a:ln w="9525">
                      <a:noFill/>
                      <a:miter lim="800000"/>
                      <a:headEnd/>
                      <a:tailEnd/>
                    </a:ln>
                  </pic:spPr>
                </pic:pic>
              </a:graphicData>
            </a:graphic>
          </wp:inline>
        </w:drawing>
      </w:r>
    </w:p>
    <w:p w:rsidR="00294D49" w:rsidRDefault="00AD2F3C" w:rsidP="00124077">
      <w:r>
        <w:t>That’s how we can bound the activity with a service.</w:t>
      </w:r>
    </w:p>
    <w:p w:rsidR="00294D49" w:rsidRDefault="00294D49" w:rsidP="00772B7A">
      <w:pPr>
        <w:pStyle w:val="ListParagraph"/>
        <w:ind w:left="1440"/>
      </w:pPr>
    </w:p>
    <w:p w:rsidR="00294D49" w:rsidRDefault="00294D49" w:rsidP="00124077">
      <w:r>
        <w:rPr>
          <w:noProof/>
        </w:rPr>
        <w:drawing>
          <wp:inline distT="0" distB="0" distL="0" distR="0">
            <wp:extent cx="2924175" cy="942975"/>
            <wp:effectExtent l="19050" t="0" r="9525"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2924175" cy="942975"/>
                    </a:xfrm>
                    <a:prstGeom prst="rect">
                      <a:avLst/>
                    </a:prstGeom>
                    <a:noFill/>
                    <a:ln w="9525">
                      <a:noFill/>
                      <a:miter lim="800000"/>
                      <a:headEnd/>
                      <a:tailEnd/>
                    </a:ln>
                  </pic:spPr>
                </pic:pic>
              </a:graphicData>
            </a:graphic>
          </wp:inline>
        </w:drawing>
      </w:r>
    </w:p>
    <w:p w:rsidR="00294D49" w:rsidRDefault="00294D49" w:rsidP="00294D49">
      <w:pPr>
        <w:tabs>
          <w:tab w:val="left" w:pos="2670"/>
        </w:tabs>
      </w:pPr>
      <w:r w:rsidRPr="00294D49">
        <w:rPr>
          <w:noProof/>
        </w:rPr>
        <w:drawing>
          <wp:inline distT="0" distB="0" distL="0" distR="0">
            <wp:extent cx="5505450" cy="2295525"/>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505450" cy="2295525"/>
                    </a:xfrm>
                    <a:prstGeom prst="rect">
                      <a:avLst/>
                    </a:prstGeom>
                    <a:noFill/>
                    <a:ln w="9525">
                      <a:noFill/>
                      <a:miter lim="800000"/>
                      <a:headEnd/>
                      <a:tailEnd/>
                    </a:ln>
                  </pic:spPr>
                </pic:pic>
              </a:graphicData>
            </a:graphic>
          </wp:inline>
        </w:drawing>
      </w:r>
    </w:p>
    <w:p w:rsidR="00294D49" w:rsidRDefault="00294D49" w:rsidP="00294D49">
      <w:pPr>
        <w:tabs>
          <w:tab w:val="left" w:pos="2670"/>
        </w:tabs>
      </w:pPr>
      <w:r>
        <w:t>That Api Is known as Asynctask.</w:t>
      </w:r>
    </w:p>
    <w:p w:rsidR="00294D49" w:rsidRDefault="00294D49" w:rsidP="00294D49"/>
    <w:p w:rsidR="00294D49" w:rsidRDefault="00294D49" w:rsidP="00294D49">
      <w:r>
        <w:rPr>
          <w:noProof/>
        </w:rPr>
        <w:drawing>
          <wp:inline distT="0" distB="0" distL="0" distR="0">
            <wp:extent cx="5724525" cy="1838325"/>
            <wp:effectExtent l="1905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732583" cy="1840913"/>
                    </a:xfrm>
                    <a:prstGeom prst="rect">
                      <a:avLst/>
                    </a:prstGeom>
                    <a:noFill/>
                    <a:ln w="9525">
                      <a:noFill/>
                      <a:miter lim="800000"/>
                      <a:headEnd/>
                      <a:tailEnd/>
                    </a:ln>
                  </pic:spPr>
                </pic:pic>
              </a:graphicData>
            </a:graphic>
          </wp:inline>
        </w:drawing>
      </w:r>
      <w:r>
        <w:t xml:space="preserve"> </w:t>
      </w:r>
    </w:p>
    <w:p w:rsidR="00294D49" w:rsidRDefault="00294D49" w:rsidP="00772B7A">
      <w:pPr>
        <w:pStyle w:val="ListParagraph"/>
        <w:ind w:left="1440"/>
      </w:pPr>
    </w:p>
    <w:p w:rsidR="001B31DA" w:rsidRDefault="001B31DA" w:rsidP="00772B7A">
      <w:pPr>
        <w:pStyle w:val="ListParagraph"/>
        <w:ind w:left="1440"/>
      </w:pPr>
      <w:r>
        <w:t xml:space="preserve">These four methods basically make sure that you are able to do long task in a way you don’t  disturb  the main thread. </w:t>
      </w:r>
    </w:p>
    <w:p w:rsidR="001B31DA" w:rsidRDefault="000B6674" w:rsidP="00772B7A">
      <w:pPr>
        <w:pStyle w:val="ListParagraph"/>
        <w:ind w:left="1440"/>
      </w:pPr>
      <w:r>
        <w:rPr>
          <w:rStyle w:val="Strong"/>
          <w:rFonts w:ascii="Arial" w:hAnsi="Arial" w:cs="Arial"/>
          <w:color w:val="000000"/>
          <w:sz w:val="23"/>
          <w:szCs w:val="23"/>
          <w:shd w:val="clear" w:color="auto" w:fill="FFFFFF"/>
        </w:rPr>
        <w:t xml:space="preserve">(Params)    </w:t>
      </w:r>
      <w:r w:rsidR="001B31DA">
        <w:t xml:space="preserve">You use </w:t>
      </w:r>
      <w:r w:rsidR="001B31DA" w:rsidRPr="001B31DA">
        <w:rPr>
          <w:b/>
        </w:rPr>
        <w:t>doinBackground()</w:t>
      </w:r>
      <w:r w:rsidR="001B31DA">
        <w:t xml:space="preserve"> to perform long task on the separate thread.Android automatically run anything or everything that you code in doinBackground() on a separate thread.</w:t>
      </w:r>
    </w:p>
    <w:p w:rsidR="001B31DA" w:rsidRDefault="001B31DA" w:rsidP="00772B7A">
      <w:pPr>
        <w:pStyle w:val="ListParagraph"/>
        <w:ind w:left="1440"/>
      </w:pPr>
      <w:r w:rsidRPr="001B31DA">
        <w:rPr>
          <w:b/>
        </w:rPr>
        <w:lastRenderedPageBreak/>
        <w:t>onPreExecute()</w:t>
      </w:r>
      <w:r>
        <w:t xml:space="preserve"> this part gets executed on the main thread .you typically do initialization bfore you want to do anything in the background.</w:t>
      </w:r>
    </w:p>
    <w:p w:rsidR="001B31DA" w:rsidRDefault="008D575D" w:rsidP="00772B7A">
      <w:pPr>
        <w:pStyle w:val="ListParagraph"/>
        <w:ind w:left="1440"/>
      </w:pPr>
      <w:r>
        <w:rPr>
          <w:rStyle w:val="Strong"/>
          <w:rFonts w:ascii="Arial" w:hAnsi="Arial" w:cs="Arial"/>
          <w:color w:val="000000"/>
          <w:sz w:val="23"/>
          <w:szCs w:val="23"/>
          <w:shd w:val="clear" w:color="auto" w:fill="FFFFFF"/>
        </w:rPr>
        <w:t xml:space="preserve">(Progress…) </w:t>
      </w:r>
      <w:r w:rsidR="001B31DA" w:rsidRPr="001B31DA">
        <w:rPr>
          <w:b/>
        </w:rPr>
        <w:t>onPostExecute()</w:t>
      </w:r>
      <w:r w:rsidR="001B31DA">
        <w:rPr>
          <w:b/>
        </w:rPr>
        <w:t xml:space="preserve"> </w:t>
      </w:r>
      <w:r w:rsidR="001B31DA" w:rsidRPr="001B31DA">
        <w:t>once again execute on the UI thread</w:t>
      </w:r>
      <w:r w:rsidR="001B31DA">
        <w:t>. Whatever you have done ,you want to update on your Ui.and the best way to do is on UI thread.</w:t>
      </w:r>
    </w:p>
    <w:p w:rsidR="001B31DA" w:rsidRDefault="001B31DA" w:rsidP="00772B7A">
      <w:pPr>
        <w:pStyle w:val="ListParagraph"/>
        <w:ind w:left="1440"/>
        <w:rPr>
          <w:b/>
        </w:rPr>
      </w:pPr>
    </w:p>
    <w:p w:rsidR="008D575D" w:rsidRDefault="008D575D" w:rsidP="00772B7A">
      <w:pPr>
        <w:pStyle w:val="ListParagraph"/>
        <w:ind w:left="1440"/>
        <w:rPr>
          <w:b/>
        </w:rPr>
      </w:pPr>
      <w:r w:rsidRPr="008D575D">
        <w:t>One more scenario where in intermediate you want to update the Ui in between execution of doinBackground() or we can say to show the progress even you are doing something in background , we use</w:t>
      </w:r>
      <w:r>
        <w:rPr>
          <w:b/>
        </w:rPr>
        <w:t xml:space="preserve"> onProgressUpdate()  </w:t>
      </w:r>
      <w:r>
        <w:rPr>
          <w:rStyle w:val="Strong"/>
          <w:rFonts w:ascii="Arial" w:hAnsi="Arial" w:cs="Arial"/>
          <w:color w:val="000000"/>
          <w:sz w:val="23"/>
          <w:szCs w:val="23"/>
          <w:shd w:val="clear" w:color="auto" w:fill="FFFFFF"/>
        </w:rPr>
        <w:t>(Result)</w:t>
      </w:r>
    </w:p>
    <w:p w:rsidR="008D575D" w:rsidRDefault="008D575D" w:rsidP="00772B7A">
      <w:pPr>
        <w:pStyle w:val="ListParagraph"/>
        <w:ind w:left="1440"/>
        <w:rPr>
          <w:b/>
        </w:rPr>
      </w:pPr>
    </w:p>
    <w:p w:rsidR="008D575D" w:rsidRDefault="008D575D" w:rsidP="00772B7A">
      <w:pPr>
        <w:pStyle w:val="ListParagraph"/>
        <w:ind w:left="1440"/>
        <w:rPr>
          <w:b/>
        </w:rPr>
      </w:pPr>
      <w:r>
        <w:rPr>
          <w:b/>
        </w:rPr>
        <w:tab/>
      </w:r>
      <w:r>
        <w:rPr>
          <w:b/>
          <w:noProof/>
        </w:rPr>
        <w:drawing>
          <wp:inline distT="0" distB="0" distL="0" distR="0">
            <wp:extent cx="4829175" cy="2038350"/>
            <wp:effectExtent l="19050" t="0" r="9525"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4829175" cy="2038350"/>
                    </a:xfrm>
                    <a:prstGeom prst="rect">
                      <a:avLst/>
                    </a:prstGeom>
                    <a:noFill/>
                    <a:ln w="9525">
                      <a:noFill/>
                      <a:miter lim="800000"/>
                      <a:headEnd/>
                      <a:tailEnd/>
                    </a:ln>
                  </pic:spPr>
                </pic:pic>
              </a:graphicData>
            </a:graphic>
          </wp:inline>
        </w:drawing>
      </w:r>
    </w:p>
    <w:p w:rsidR="008D575D" w:rsidRDefault="008D575D" w:rsidP="00772B7A">
      <w:pPr>
        <w:pStyle w:val="ListParagraph"/>
        <w:ind w:left="1440"/>
        <w:rPr>
          <w:b/>
        </w:rPr>
      </w:pPr>
    </w:p>
    <w:p w:rsidR="008D575D" w:rsidRPr="001B31DA" w:rsidRDefault="008D575D" w:rsidP="00772B7A">
      <w:pPr>
        <w:pStyle w:val="ListParagraph"/>
        <w:ind w:left="1440"/>
        <w:rPr>
          <w:b/>
        </w:rPr>
      </w:pPr>
    </w:p>
    <w:p w:rsidR="001B31DA" w:rsidRDefault="001B31DA" w:rsidP="00772B7A">
      <w:pPr>
        <w:pStyle w:val="ListParagraph"/>
        <w:ind w:left="1440"/>
      </w:pPr>
    </w:p>
    <w:p w:rsidR="008D575D" w:rsidRPr="008D575D" w:rsidRDefault="001B31DA" w:rsidP="008D575D">
      <w:pPr>
        <w:pStyle w:val="Heading2"/>
        <w:spacing w:before="0" w:beforeAutospacing="0" w:after="0" w:afterAutospacing="0"/>
        <w:rPr>
          <w:rFonts w:ascii="Arial" w:hAnsi="Arial" w:cs="Arial"/>
          <w:sz w:val="30"/>
          <w:szCs w:val="30"/>
        </w:rPr>
      </w:pPr>
      <w:r>
        <w:t xml:space="preserve"> </w:t>
      </w:r>
      <w:r>
        <w:tab/>
        <w:t xml:space="preserve"> </w:t>
      </w:r>
      <w:r w:rsidR="008D575D" w:rsidRPr="008D575D">
        <w:rPr>
          <w:rFonts w:ascii="Arial" w:hAnsi="Arial" w:cs="Arial"/>
          <w:sz w:val="30"/>
          <w:szCs w:val="30"/>
        </w:rPr>
        <w:t>Generic Types in Async Task</w:t>
      </w:r>
    </w:p>
    <w:p w:rsidR="008D575D" w:rsidRPr="008D575D" w:rsidRDefault="008D575D" w:rsidP="008D575D">
      <w:pPr>
        <w:numPr>
          <w:ilvl w:val="0"/>
          <w:numId w:val="4"/>
        </w:numPr>
        <w:spacing w:before="120" w:after="168" w:line="240" w:lineRule="auto"/>
        <w:jc w:val="both"/>
        <w:rPr>
          <w:rFonts w:ascii="Arial" w:eastAsia="Times New Roman" w:hAnsi="Arial" w:cs="Arial"/>
          <w:color w:val="000000"/>
          <w:sz w:val="21"/>
          <w:szCs w:val="21"/>
        </w:rPr>
      </w:pPr>
      <w:r w:rsidRPr="008D575D">
        <w:rPr>
          <w:rFonts w:ascii="Arial" w:eastAsia="Times New Roman" w:hAnsi="Arial" w:cs="Arial"/>
          <w:b/>
          <w:bCs/>
          <w:color w:val="000000"/>
          <w:sz w:val="21"/>
        </w:rPr>
        <w:t>TypeOfVarArgParams</w:t>
      </w:r>
      <w:r w:rsidRPr="008D575D">
        <w:rPr>
          <w:rFonts w:ascii="Arial" w:eastAsia="Times New Roman" w:hAnsi="Arial" w:cs="Arial"/>
          <w:color w:val="000000"/>
          <w:sz w:val="21"/>
          <w:szCs w:val="21"/>
        </w:rPr>
        <w:t> − It contains information about what type of params used for execution.</w:t>
      </w:r>
    </w:p>
    <w:p w:rsidR="008D575D" w:rsidRPr="008D575D" w:rsidRDefault="008D575D" w:rsidP="008D575D">
      <w:pPr>
        <w:numPr>
          <w:ilvl w:val="0"/>
          <w:numId w:val="4"/>
        </w:numPr>
        <w:spacing w:before="120" w:after="168" w:line="240" w:lineRule="auto"/>
        <w:jc w:val="both"/>
        <w:rPr>
          <w:rFonts w:ascii="Arial" w:eastAsia="Times New Roman" w:hAnsi="Arial" w:cs="Arial"/>
          <w:color w:val="000000"/>
          <w:sz w:val="21"/>
          <w:szCs w:val="21"/>
        </w:rPr>
      </w:pPr>
      <w:r w:rsidRPr="008D575D">
        <w:rPr>
          <w:rFonts w:ascii="Arial" w:eastAsia="Times New Roman" w:hAnsi="Arial" w:cs="Arial"/>
          <w:b/>
          <w:bCs/>
          <w:color w:val="000000"/>
          <w:sz w:val="21"/>
        </w:rPr>
        <w:t>ProgressValue</w:t>
      </w:r>
      <w:r w:rsidRPr="008D575D">
        <w:rPr>
          <w:rFonts w:ascii="Arial" w:eastAsia="Times New Roman" w:hAnsi="Arial" w:cs="Arial"/>
          <w:color w:val="000000"/>
          <w:sz w:val="21"/>
          <w:szCs w:val="21"/>
        </w:rPr>
        <w:t> − It contains information about progress units. While doing background operation we can update information on ui using onProgressUpdate().</w:t>
      </w:r>
    </w:p>
    <w:p w:rsidR="008D575D" w:rsidRDefault="008D575D" w:rsidP="008D575D">
      <w:pPr>
        <w:numPr>
          <w:ilvl w:val="0"/>
          <w:numId w:val="4"/>
        </w:numPr>
        <w:spacing w:before="120" w:after="168" w:line="240" w:lineRule="auto"/>
        <w:jc w:val="both"/>
        <w:rPr>
          <w:rFonts w:ascii="Arial" w:eastAsia="Times New Roman" w:hAnsi="Arial" w:cs="Arial"/>
          <w:color w:val="000000"/>
          <w:sz w:val="21"/>
          <w:szCs w:val="21"/>
        </w:rPr>
      </w:pPr>
      <w:r w:rsidRPr="008D575D">
        <w:rPr>
          <w:rFonts w:ascii="Arial" w:eastAsia="Times New Roman" w:hAnsi="Arial" w:cs="Arial"/>
          <w:b/>
          <w:bCs/>
          <w:color w:val="000000"/>
          <w:sz w:val="21"/>
        </w:rPr>
        <w:t>ResultValue</w:t>
      </w:r>
      <w:r w:rsidRPr="008D575D">
        <w:rPr>
          <w:rFonts w:ascii="Arial" w:eastAsia="Times New Roman" w:hAnsi="Arial" w:cs="Arial"/>
          <w:color w:val="000000"/>
          <w:sz w:val="21"/>
          <w:szCs w:val="21"/>
        </w:rPr>
        <w:t> −It contains information about result type.</w:t>
      </w:r>
    </w:p>
    <w:p w:rsidR="00556F6C" w:rsidRDefault="00556F6C" w:rsidP="00556F6C">
      <w:pPr>
        <w:spacing w:before="120" w:after="168" w:line="240" w:lineRule="auto"/>
        <w:jc w:val="both"/>
        <w:rPr>
          <w:rFonts w:ascii="Arial" w:eastAsia="Times New Roman" w:hAnsi="Arial" w:cs="Arial"/>
          <w:color w:val="000000"/>
          <w:sz w:val="21"/>
          <w:szCs w:val="21"/>
        </w:rPr>
      </w:pPr>
    </w:p>
    <w:p w:rsidR="00556F6C" w:rsidRDefault="00556F6C" w:rsidP="00556F6C">
      <w:pPr>
        <w:spacing w:before="120" w:after="168" w:line="240" w:lineRule="auto"/>
        <w:jc w:val="both"/>
        <w:rPr>
          <w:rFonts w:ascii="Arial" w:eastAsia="Times New Roman" w:hAnsi="Arial" w:cs="Arial"/>
          <w:color w:val="000000"/>
          <w:sz w:val="21"/>
          <w:szCs w:val="21"/>
        </w:rPr>
      </w:pPr>
    </w:p>
    <w:p w:rsidR="00556F6C" w:rsidRDefault="00556F6C" w:rsidP="00556F6C">
      <w:pPr>
        <w:spacing w:before="120" w:after="168" w:line="240" w:lineRule="auto"/>
        <w:jc w:val="both"/>
        <w:rPr>
          <w:rFonts w:ascii="Arial" w:eastAsia="Times New Roman" w:hAnsi="Arial" w:cs="Arial"/>
          <w:color w:val="000000"/>
          <w:sz w:val="21"/>
          <w:szCs w:val="21"/>
        </w:rPr>
      </w:pPr>
    </w:p>
    <w:p w:rsidR="00556F6C" w:rsidRDefault="00556F6C" w:rsidP="00556F6C">
      <w:pPr>
        <w:spacing w:before="120" w:after="168" w:line="240" w:lineRule="auto"/>
        <w:jc w:val="both"/>
        <w:rPr>
          <w:rFonts w:ascii="Arial" w:eastAsia="Times New Roman" w:hAnsi="Arial" w:cs="Arial"/>
          <w:color w:val="000000"/>
          <w:sz w:val="21"/>
          <w:szCs w:val="21"/>
        </w:rPr>
      </w:pPr>
    </w:p>
    <w:p w:rsidR="00556F6C" w:rsidRPr="008D575D" w:rsidRDefault="00556F6C" w:rsidP="00556F6C">
      <w:pPr>
        <w:spacing w:before="120" w:after="168" w:line="240" w:lineRule="auto"/>
        <w:jc w:val="both"/>
        <w:rPr>
          <w:rFonts w:ascii="Arial" w:eastAsia="Times New Roman" w:hAnsi="Arial" w:cs="Arial"/>
          <w:color w:val="000000"/>
          <w:sz w:val="21"/>
          <w:szCs w:val="21"/>
        </w:rPr>
      </w:pPr>
    </w:p>
    <w:p w:rsidR="00294D49" w:rsidRDefault="00294D49" w:rsidP="00772B7A">
      <w:pPr>
        <w:pStyle w:val="ListParagraph"/>
        <w:ind w:left="1440"/>
      </w:pPr>
    </w:p>
    <w:p w:rsidR="00556F6C" w:rsidRDefault="00556F6C" w:rsidP="00772B7A">
      <w:pPr>
        <w:pStyle w:val="ListParagraph"/>
        <w:ind w:left="1440"/>
        <w:rPr>
          <w:b/>
          <w:sz w:val="28"/>
          <w:szCs w:val="28"/>
        </w:rPr>
      </w:pPr>
      <w:r w:rsidRPr="00556F6C">
        <w:rPr>
          <w:b/>
          <w:sz w:val="28"/>
          <w:szCs w:val="28"/>
        </w:rPr>
        <w:lastRenderedPageBreak/>
        <w:t>Combine example of Asynctask ,Threading  and JSON Parsing</w:t>
      </w:r>
    </w:p>
    <w:p w:rsidR="00556F6C" w:rsidRDefault="00556F6C" w:rsidP="00772B7A">
      <w:pPr>
        <w:pStyle w:val="ListParagraph"/>
        <w:ind w:left="1440"/>
        <w:rPr>
          <w:b/>
          <w:sz w:val="28"/>
          <w:szCs w:val="28"/>
        </w:rPr>
      </w:pPr>
    </w:p>
    <w:p w:rsidR="00556F6C" w:rsidRPr="00556F6C" w:rsidRDefault="00556F6C" w:rsidP="00772B7A">
      <w:pPr>
        <w:pStyle w:val="ListParagraph"/>
        <w:ind w:left="1440"/>
      </w:pPr>
      <w:r w:rsidRPr="00556F6C">
        <w:t>Xml file</w:t>
      </w:r>
    </w:p>
    <w:p w:rsidR="00556F6C" w:rsidRDefault="00556F6C" w:rsidP="00556F6C">
      <w:pPr>
        <w:pStyle w:val="HTMLPreformatted"/>
        <w:shd w:val="clear" w:color="auto" w:fill="FFFFFF"/>
        <w:rPr>
          <w:rFonts w:ascii="Consolas" w:hAnsi="Consolas"/>
          <w:color w:val="000000"/>
        </w:rPr>
      </w:pPr>
      <w:r>
        <w:rPr>
          <w:rFonts w:ascii="Consolas" w:hAnsi="Consolas"/>
          <w:i/>
          <w:iCs/>
          <w:color w:val="000000"/>
        </w:rPr>
        <w:t>&lt;?</w:t>
      </w:r>
      <w:r>
        <w:rPr>
          <w:rFonts w:ascii="Consolas" w:hAnsi="Consolas"/>
          <w:b/>
          <w:bCs/>
          <w:color w:val="0000FF"/>
        </w:rPr>
        <w:t>xml version</w:t>
      </w:r>
      <w:r>
        <w:rPr>
          <w:rFonts w:ascii="Consolas" w:hAnsi="Consolas"/>
          <w:b/>
          <w:bCs/>
          <w:color w:val="008000"/>
        </w:rPr>
        <w:t xml:space="preserve">="1.0" </w:t>
      </w:r>
      <w:r>
        <w:rPr>
          <w:rFonts w:ascii="Consolas" w:hAnsi="Consolas"/>
          <w:b/>
          <w:bCs/>
          <w:color w:val="0000FF"/>
        </w:rPr>
        <w:t>encoding</w:t>
      </w:r>
      <w:r>
        <w:rPr>
          <w:rFonts w:ascii="Consolas" w:hAnsi="Consolas"/>
          <w:b/>
          <w:bCs/>
          <w:color w:val="008000"/>
        </w:rPr>
        <w:t>="utf-8"</w:t>
      </w:r>
      <w:r>
        <w:rPr>
          <w:rFonts w:ascii="Consolas" w:hAnsi="Consolas"/>
          <w:i/>
          <w:iCs/>
          <w:color w:val="000000"/>
        </w:rPr>
        <w:t>?&gt;</w:t>
      </w:r>
      <w:r>
        <w:rPr>
          <w:rFonts w:ascii="Consolas" w:hAnsi="Consolas"/>
          <w:i/>
          <w:iCs/>
          <w:color w:val="000000"/>
        </w:rPr>
        <w:br/>
      </w:r>
      <w:r>
        <w:rPr>
          <w:rFonts w:ascii="Consolas" w:hAnsi="Consolas"/>
          <w:color w:val="000000"/>
        </w:rPr>
        <w:t>&lt;</w:t>
      </w:r>
      <w:r>
        <w:rPr>
          <w:rFonts w:ascii="Consolas" w:hAnsi="Consolas"/>
          <w:b/>
          <w:bCs/>
          <w:color w:val="000080"/>
        </w:rPr>
        <w:t>LinearLayout</w:t>
      </w:r>
      <w:r>
        <w:rPr>
          <w:rFonts w:ascii="Consolas" w:hAnsi="Consolas"/>
          <w:b/>
          <w:bCs/>
          <w:color w:val="000080"/>
        </w:rPr>
        <w:br/>
        <w:t xml:space="preserve">    </w:t>
      </w:r>
      <w:r>
        <w:rPr>
          <w:rFonts w:ascii="Consolas" w:hAnsi="Consolas"/>
          <w:b/>
          <w:bCs/>
          <w:color w:val="0000FF"/>
        </w:rPr>
        <w:t>xmlns:</w:t>
      </w:r>
      <w:r>
        <w:rPr>
          <w:rFonts w:ascii="Consolas" w:hAnsi="Consolas"/>
          <w:b/>
          <w:bCs/>
          <w:color w:val="660E7A"/>
        </w:rPr>
        <w:t>android</w:t>
      </w:r>
      <w:r>
        <w:rPr>
          <w:rFonts w:ascii="Consolas" w:hAnsi="Consolas"/>
          <w:b/>
          <w:bCs/>
          <w:color w:val="008000"/>
        </w:rPr>
        <w:t>="http://schemas.android.com/apk/res/android"</w:t>
      </w:r>
      <w:r>
        <w:rPr>
          <w:rFonts w:ascii="Consolas" w:hAnsi="Consolas"/>
          <w:b/>
          <w:bCs/>
          <w:color w:val="008000"/>
        </w:rPr>
        <w:br/>
        <w:t xml:space="preserve">    </w:t>
      </w:r>
      <w:r>
        <w:rPr>
          <w:rFonts w:ascii="Consolas" w:hAnsi="Consolas"/>
          <w:b/>
          <w:bCs/>
          <w:color w:val="0000FF"/>
        </w:rPr>
        <w:t>xmlns:</w:t>
      </w:r>
      <w:r>
        <w:rPr>
          <w:rFonts w:ascii="Consolas" w:hAnsi="Consolas"/>
          <w:b/>
          <w:bCs/>
          <w:color w:val="660E7A"/>
        </w:rPr>
        <w:t>app</w:t>
      </w:r>
      <w:r>
        <w:rPr>
          <w:rFonts w:ascii="Consolas" w:hAnsi="Consolas"/>
          <w:b/>
          <w:bCs/>
          <w:color w:val="008000"/>
        </w:rPr>
        <w:t>="http://schemas.android.com/apk/res-auto"</w:t>
      </w:r>
      <w:r>
        <w:rPr>
          <w:rFonts w:ascii="Consolas" w:hAnsi="Consolas"/>
          <w:b/>
          <w:bCs/>
          <w:color w:val="008000"/>
        </w:rPr>
        <w:br/>
        <w:t xml:space="preserve">    </w:t>
      </w:r>
      <w:r>
        <w:rPr>
          <w:rFonts w:ascii="Consolas" w:hAnsi="Consolas"/>
          <w:b/>
          <w:bCs/>
          <w:color w:val="0000FF"/>
        </w:rPr>
        <w:t>xmlns:</w:t>
      </w:r>
      <w:r>
        <w:rPr>
          <w:rFonts w:ascii="Consolas" w:hAnsi="Consolas"/>
          <w:b/>
          <w:bCs/>
          <w:color w:val="660E7A"/>
        </w:rPr>
        <w:t>tools</w:t>
      </w:r>
      <w:r>
        <w:rPr>
          <w:rFonts w:ascii="Consolas" w:hAnsi="Consolas"/>
          <w:b/>
          <w:bCs/>
          <w:color w:val="008000"/>
        </w:rPr>
        <w:t>="http://schemas.android.com/tools"</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="match_parent"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="match_parent"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:orientation</w:t>
      </w:r>
      <w:r>
        <w:rPr>
          <w:rFonts w:ascii="Consolas" w:hAnsi="Consolas"/>
          <w:b/>
          <w:bCs/>
          <w:color w:val="008000"/>
        </w:rPr>
        <w:t>="vertical"</w:t>
      </w:r>
      <w:r>
        <w:rPr>
          <w:rFonts w:ascii="Consolas" w:hAnsi="Consolas"/>
          <w:b/>
          <w:bCs/>
          <w:color w:val="008000"/>
        </w:rPr>
        <w:br/>
        <w:t xml:space="preserve">    </w:t>
      </w:r>
      <w:r>
        <w:rPr>
          <w:rFonts w:ascii="Consolas" w:hAnsi="Consolas"/>
          <w:b/>
          <w:bCs/>
          <w:color w:val="660E7A"/>
        </w:rPr>
        <w:t>tools</w:t>
      </w:r>
      <w:r>
        <w:rPr>
          <w:rFonts w:ascii="Consolas" w:hAnsi="Consolas"/>
          <w:b/>
          <w:bCs/>
          <w:color w:val="0000FF"/>
        </w:rPr>
        <w:t>:context</w:t>
      </w:r>
      <w:r>
        <w:rPr>
          <w:rFonts w:ascii="Consolas" w:hAnsi="Consolas"/>
          <w:b/>
          <w:bCs/>
          <w:color w:val="008000"/>
        </w:rPr>
        <w:t>=".MainActivity"</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ScrollView</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:layout_weight</w:t>
      </w:r>
      <w:r>
        <w:rPr>
          <w:rFonts w:ascii="Consolas" w:hAnsi="Consolas"/>
          <w:b/>
          <w:bCs/>
          <w:color w:val="008000"/>
        </w:rPr>
        <w:t>="1"</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="match_parent"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="0dp"</w:t>
      </w:r>
      <w:r>
        <w:rPr>
          <w:rFonts w:ascii="Consolas" w:hAnsi="Consolas"/>
          <w:color w:val="000000"/>
        </w:rPr>
        <w:t>&gt;</w:t>
      </w:r>
      <w:r>
        <w:rPr>
          <w:rFonts w:ascii="Consolas" w:hAnsi="Consolas"/>
          <w:color w:val="000000"/>
        </w:rPr>
        <w:br/>
        <w:t xml:space="preserve">        &lt;</w:t>
      </w:r>
      <w:r>
        <w:rPr>
          <w:rFonts w:ascii="Consolas" w:hAnsi="Consolas"/>
          <w:b/>
          <w:bCs/>
          <w:color w:val="000080"/>
        </w:rPr>
        <w:t>TextView</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:textSize</w:t>
      </w:r>
      <w:r>
        <w:rPr>
          <w:rFonts w:ascii="Consolas" w:hAnsi="Consolas"/>
          <w:b/>
          <w:bCs/>
          <w:color w:val="008000"/>
        </w:rPr>
        <w:t>="20sp"</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:text</w:t>
      </w:r>
      <w:r>
        <w:rPr>
          <w:rFonts w:ascii="Consolas" w:hAnsi="Consolas"/>
          <w:b/>
          <w:bCs/>
          <w:color w:val="008000"/>
        </w:rPr>
        <w:t>="CLICK"</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:id</w:t>
      </w:r>
      <w:r>
        <w:rPr>
          <w:rFonts w:ascii="Consolas" w:hAnsi="Consolas"/>
          <w:b/>
          <w:bCs/>
          <w:color w:val="008000"/>
        </w:rPr>
        <w:t>="@+id/tv_result"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="match_parent"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 xml:space="preserve">="match_parent" </w:t>
      </w:r>
      <w:r>
        <w:rPr>
          <w:rFonts w:ascii="Consolas" w:hAnsi="Consolas"/>
          <w:color w:val="000000"/>
        </w:rPr>
        <w:t>/&gt;</w:t>
      </w:r>
      <w:r>
        <w:rPr>
          <w:rFonts w:ascii="Consolas" w:hAnsi="Consolas"/>
          <w:color w:val="000000"/>
        </w:rPr>
        <w:br/>
        <w:t xml:space="preserve">    &lt;/</w:t>
      </w:r>
      <w:r>
        <w:rPr>
          <w:rFonts w:ascii="Consolas" w:hAnsi="Consolas"/>
          <w:b/>
          <w:bCs/>
          <w:color w:val="000080"/>
        </w:rPr>
        <w:t>ScrollView</w:t>
      </w:r>
      <w:r>
        <w:rPr>
          <w:rFonts w:ascii="Consolas" w:hAnsi="Consolas"/>
          <w:color w:val="000000"/>
        </w:rPr>
        <w:t>&gt;</w:t>
      </w:r>
      <w:r>
        <w:rPr>
          <w:rFonts w:ascii="Consolas" w:hAnsi="Consolas"/>
          <w:color w:val="000000"/>
        </w:rPr>
        <w:br/>
        <w:t xml:space="preserve">    &lt;</w:t>
      </w:r>
      <w:r>
        <w:rPr>
          <w:rFonts w:ascii="Consolas" w:hAnsi="Consolas"/>
          <w:b/>
          <w:bCs/>
          <w:color w:val="000080"/>
        </w:rPr>
        <w:t>ProgressBar</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:id</w:t>
      </w:r>
      <w:r>
        <w:rPr>
          <w:rFonts w:ascii="Consolas" w:hAnsi="Consolas"/>
          <w:b/>
          <w:bCs/>
          <w:color w:val="008000"/>
        </w:rPr>
        <w:t>="@+id/progress"</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:layout_gravity</w:t>
      </w:r>
      <w:r>
        <w:rPr>
          <w:rFonts w:ascii="Consolas" w:hAnsi="Consolas"/>
          <w:b/>
          <w:bCs/>
          <w:color w:val="008000"/>
        </w:rPr>
        <w:t>="center"</w:t>
      </w:r>
      <w:r>
        <w:rPr>
          <w:rFonts w:ascii="Consolas" w:hAnsi="Consolas"/>
          <w:b/>
          <w:bCs/>
          <w:color w:val="008000"/>
        </w:rPr>
        <w:br/>
        <w:t xml:space="preserve">        </w:t>
      </w:r>
      <w:r>
        <w:rPr>
          <w:rFonts w:ascii="Consolas" w:hAnsi="Consolas"/>
          <w:b/>
          <w:bCs/>
          <w:color w:val="0000FF"/>
        </w:rPr>
        <w:t>style</w:t>
      </w:r>
      <w:r>
        <w:rPr>
          <w:rFonts w:ascii="Consolas" w:hAnsi="Consolas"/>
          <w:b/>
          <w:bCs/>
          <w:color w:val="008000"/>
        </w:rPr>
        <w:t>="@style/Widget.AppCompat.ProgressBar"</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="wrap_content"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 xml:space="preserve">="wrap_content" </w:t>
      </w:r>
      <w:r>
        <w:rPr>
          <w:rFonts w:ascii="Consolas" w:hAnsi="Consolas"/>
          <w:color w:val="000000"/>
        </w:rPr>
        <w:t>/&gt;</w:t>
      </w:r>
      <w:r>
        <w:rPr>
          <w:rFonts w:ascii="Consolas" w:hAnsi="Consolas"/>
          <w:color w:val="000000"/>
        </w:rPr>
        <w:br/>
      </w:r>
      <w:r>
        <w:rPr>
          <w:rFonts w:ascii="Consolas" w:hAnsi="Consolas"/>
          <w:color w:val="000000"/>
        </w:rPr>
        <w:br/>
        <w:t xml:space="preserve">    &lt;</w:t>
      </w:r>
      <w:r>
        <w:rPr>
          <w:rFonts w:ascii="Consolas" w:hAnsi="Consolas"/>
          <w:b/>
          <w:bCs/>
          <w:color w:val="000080"/>
        </w:rPr>
        <w:t>Button</w:t>
      </w:r>
      <w:r>
        <w:rPr>
          <w:rFonts w:ascii="Consolas" w:hAnsi="Consolas"/>
          <w:b/>
          <w:bCs/>
          <w:color w:val="000080"/>
        </w:rPr>
        <w:br/>
        <w:t xml:space="preserve">        </w:t>
      </w:r>
      <w:r>
        <w:rPr>
          <w:rFonts w:ascii="Consolas" w:hAnsi="Consolas"/>
          <w:b/>
          <w:bCs/>
          <w:color w:val="660E7A"/>
        </w:rPr>
        <w:t>android</w:t>
      </w:r>
      <w:r>
        <w:rPr>
          <w:rFonts w:ascii="Consolas" w:hAnsi="Consolas"/>
          <w:b/>
          <w:bCs/>
          <w:color w:val="0000FF"/>
        </w:rPr>
        <w:t>:text</w:t>
      </w:r>
      <w:r>
        <w:rPr>
          <w:rFonts w:ascii="Consolas" w:hAnsi="Consolas"/>
          <w:b/>
          <w:bCs/>
          <w:color w:val="008000"/>
        </w:rPr>
        <w:t>="Show"</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:layout_weight</w:t>
      </w:r>
      <w:r>
        <w:rPr>
          <w:rFonts w:ascii="Consolas" w:hAnsi="Consolas"/>
          <w:b/>
          <w:bCs/>
          <w:color w:val="008000"/>
        </w:rPr>
        <w:t>="0.2"</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:id</w:t>
      </w:r>
      <w:r>
        <w:rPr>
          <w:rFonts w:ascii="Consolas" w:hAnsi="Consolas"/>
          <w:b/>
          <w:bCs/>
          <w:color w:val="008000"/>
        </w:rPr>
        <w:t>="@+id/bt_show"</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:layout_width</w:t>
      </w:r>
      <w:r>
        <w:rPr>
          <w:rFonts w:ascii="Consolas" w:hAnsi="Consolas"/>
          <w:b/>
          <w:bCs/>
          <w:color w:val="008000"/>
        </w:rPr>
        <w:t>="match_parent"</w:t>
      </w:r>
      <w:r>
        <w:rPr>
          <w:rFonts w:ascii="Consolas" w:hAnsi="Consolas"/>
          <w:b/>
          <w:bCs/>
          <w:color w:val="008000"/>
        </w:rPr>
        <w:br/>
        <w:t xml:space="preserve">        </w:t>
      </w:r>
      <w:r>
        <w:rPr>
          <w:rFonts w:ascii="Consolas" w:hAnsi="Consolas"/>
          <w:b/>
          <w:bCs/>
          <w:color w:val="660E7A"/>
        </w:rPr>
        <w:t>android</w:t>
      </w:r>
      <w:r>
        <w:rPr>
          <w:rFonts w:ascii="Consolas" w:hAnsi="Consolas"/>
          <w:b/>
          <w:bCs/>
          <w:color w:val="0000FF"/>
        </w:rPr>
        <w:t>:layout_height</w:t>
      </w:r>
      <w:r>
        <w:rPr>
          <w:rFonts w:ascii="Consolas" w:hAnsi="Consolas"/>
          <w:b/>
          <w:bCs/>
          <w:color w:val="008000"/>
        </w:rPr>
        <w:t xml:space="preserve">="0dp" </w:t>
      </w:r>
      <w:r>
        <w:rPr>
          <w:rFonts w:ascii="Consolas" w:hAnsi="Consolas"/>
          <w:color w:val="000000"/>
        </w:rPr>
        <w:t>/&gt;</w:t>
      </w:r>
      <w:r>
        <w:rPr>
          <w:rFonts w:ascii="Consolas" w:hAnsi="Consolas"/>
          <w:color w:val="000000"/>
        </w:rPr>
        <w:br/>
      </w:r>
      <w:r>
        <w:rPr>
          <w:rFonts w:ascii="Consolas" w:hAnsi="Consolas"/>
          <w:color w:val="000000"/>
        </w:rPr>
        <w:br/>
        <w:t>&lt;/</w:t>
      </w:r>
      <w:r>
        <w:rPr>
          <w:rFonts w:ascii="Consolas" w:hAnsi="Consolas"/>
          <w:b/>
          <w:bCs/>
          <w:color w:val="000080"/>
        </w:rPr>
        <w:t>LinearLayout</w:t>
      </w:r>
      <w:r>
        <w:rPr>
          <w:rFonts w:ascii="Consolas" w:hAnsi="Consolas"/>
          <w:color w:val="000000"/>
        </w:rPr>
        <w:t>&gt;</w:t>
      </w:r>
    </w:p>
    <w:p w:rsidR="00556F6C" w:rsidRDefault="00556F6C" w:rsidP="00772B7A">
      <w:pPr>
        <w:pStyle w:val="ListParagraph"/>
        <w:ind w:left="1440"/>
        <w:rPr>
          <w:b/>
          <w:sz w:val="28"/>
          <w:szCs w:val="28"/>
        </w:rPr>
      </w:pPr>
    </w:p>
    <w:p w:rsidR="00556F6C" w:rsidRDefault="00556F6C" w:rsidP="00772B7A">
      <w:pPr>
        <w:pStyle w:val="ListParagraph"/>
        <w:ind w:left="1440"/>
        <w:rPr>
          <w:b/>
          <w:sz w:val="28"/>
          <w:szCs w:val="28"/>
        </w:rPr>
      </w:pPr>
    </w:p>
    <w:p w:rsidR="00556F6C" w:rsidRDefault="00556F6C" w:rsidP="00772B7A">
      <w:pPr>
        <w:pStyle w:val="ListParagraph"/>
        <w:ind w:left="1440"/>
        <w:rPr>
          <w:b/>
          <w:sz w:val="28"/>
          <w:szCs w:val="28"/>
        </w:rPr>
      </w:pPr>
    </w:p>
    <w:p w:rsidR="00556F6C" w:rsidRDefault="00556F6C" w:rsidP="00772B7A">
      <w:pPr>
        <w:pStyle w:val="ListParagraph"/>
        <w:ind w:left="1440"/>
        <w:rPr>
          <w:b/>
          <w:sz w:val="28"/>
          <w:szCs w:val="28"/>
        </w:rPr>
      </w:pPr>
    </w:p>
    <w:p w:rsidR="00556F6C" w:rsidRDefault="00556F6C" w:rsidP="00772B7A">
      <w:pPr>
        <w:pStyle w:val="ListParagraph"/>
        <w:ind w:left="1440"/>
        <w:rPr>
          <w:b/>
          <w:sz w:val="28"/>
          <w:szCs w:val="28"/>
        </w:rPr>
      </w:pPr>
    </w:p>
    <w:p w:rsidR="00556F6C" w:rsidRDefault="00556F6C" w:rsidP="00772B7A">
      <w:pPr>
        <w:pStyle w:val="ListParagraph"/>
        <w:ind w:left="1440"/>
        <w:rPr>
          <w:b/>
          <w:sz w:val="28"/>
          <w:szCs w:val="28"/>
        </w:rPr>
      </w:pPr>
    </w:p>
    <w:p w:rsidR="00556F6C" w:rsidRPr="00556F6C" w:rsidRDefault="00556F6C" w:rsidP="00772B7A">
      <w:pPr>
        <w:pStyle w:val="ListParagraph"/>
        <w:ind w:left="1440"/>
      </w:pPr>
      <w:r w:rsidRPr="00556F6C">
        <w:lastRenderedPageBreak/>
        <w:t>Java file</w:t>
      </w:r>
    </w:p>
    <w:p w:rsidR="00556F6C" w:rsidRDefault="00556F6C" w:rsidP="00556F6C">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com.example.asynctask_thread_example;</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android.os.AsyncTask;</w:t>
      </w:r>
      <w:r>
        <w:rPr>
          <w:rFonts w:ascii="Consolas" w:hAnsi="Consolas"/>
          <w:color w:val="000000"/>
        </w:rPr>
        <w:br/>
      </w:r>
      <w:r>
        <w:rPr>
          <w:rFonts w:ascii="Consolas" w:hAnsi="Consolas"/>
          <w:b/>
          <w:bCs/>
          <w:color w:val="000080"/>
        </w:rPr>
        <w:t xml:space="preserve">import </w:t>
      </w:r>
      <w:r>
        <w:rPr>
          <w:rFonts w:ascii="Consolas" w:hAnsi="Consolas"/>
          <w:color w:val="000000"/>
        </w:rPr>
        <w:t>android.os.Handler;</w:t>
      </w:r>
      <w:r>
        <w:rPr>
          <w:rFonts w:ascii="Consolas" w:hAnsi="Consolas"/>
          <w:color w:val="000000"/>
        </w:rPr>
        <w:br/>
      </w:r>
      <w:r>
        <w:rPr>
          <w:rFonts w:ascii="Consolas" w:hAnsi="Consolas"/>
          <w:b/>
          <w:bCs/>
          <w:color w:val="000080"/>
        </w:rPr>
        <w:t xml:space="preserve">import </w:t>
      </w:r>
      <w:r>
        <w:rPr>
          <w:rFonts w:ascii="Consolas" w:hAnsi="Consolas"/>
          <w:color w:val="000000"/>
        </w:rPr>
        <w:t>android.os.Looper;</w:t>
      </w:r>
      <w:r>
        <w:rPr>
          <w:rFonts w:ascii="Consolas" w:hAnsi="Consolas"/>
          <w:color w:val="000000"/>
        </w:rPr>
        <w:br/>
      </w:r>
      <w:r>
        <w:rPr>
          <w:rFonts w:ascii="Consolas" w:hAnsi="Consolas"/>
          <w:b/>
          <w:bCs/>
          <w:color w:val="000080"/>
        </w:rPr>
        <w:t xml:space="preserve">import </w:t>
      </w:r>
      <w:r>
        <w:rPr>
          <w:rFonts w:ascii="Consolas" w:hAnsi="Consolas"/>
          <w:color w:val="000000"/>
        </w:rPr>
        <w:t>android.os.Bundle;</w:t>
      </w:r>
      <w:r>
        <w:rPr>
          <w:rFonts w:ascii="Consolas" w:hAnsi="Consolas"/>
          <w:color w:val="000000"/>
        </w:rPr>
        <w:br/>
      </w:r>
      <w:r>
        <w:rPr>
          <w:rFonts w:ascii="Consolas" w:hAnsi="Consolas"/>
          <w:b/>
          <w:bCs/>
          <w:color w:val="000080"/>
        </w:rPr>
        <w:t xml:space="preserve">import </w:t>
      </w:r>
      <w:r>
        <w:rPr>
          <w:rFonts w:ascii="Consolas" w:hAnsi="Consolas"/>
          <w:color w:val="000000"/>
        </w:rPr>
        <w:t>android.util.Log;</w:t>
      </w:r>
      <w:r>
        <w:rPr>
          <w:rFonts w:ascii="Consolas" w:hAnsi="Consolas"/>
          <w:color w:val="000000"/>
        </w:rPr>
        <w:br/>
      </w:r>
      <w:r>
        <w:rPr>
          <w:rFonts w:ascii="Consolas" w:hAnsi="Consolas"/>
          <w:b/>
          <w:bCs/>
          <w:color w:val="000080"/>
        </w:rPr>
        <w:t xml:space="preserve">import </w:t>
      </w:r>
      <w:r>
        <w:rPr>
          <w:rFonts w:ascii="Consolas" w:hAnsi="Consolas"/>
          <w:color w:val="000000"/>
        </w:rPr>
        <w:t>android.view.View;</w:t>
      </w:r>
      <w:r>
        <w:rPr>
          <w:rFonts w:ascii="Consolas" w:hAnsi="Consolas"/>
          <w:color w:val="000000"/>
        </w:rPr>
        <w:br/>
      </w:r>
      <w:r>
        <w:rPr>
          <w:rFonts w:ascii="Consolas" w:hAnsi="Consolas"/>
          <w:b/>
          <w:bCs/>
          <w:color w:val="000080"/>
        </w:rPr>
        <w:t xml:space="preserve">import </w:t>
      </w:r>
      <w:r>
        <w:rPr>
          <w:rFonts w:ascii="Consolas" w:hAnsi="Consolas"/>
          <w:color w:val="000000"/>
        </w:rPr>
        <w:t>android.widget.Button;</w:t>
      </w:r>
      <w:r>
        <w:rPr>
          <w:rFonts w:ascii="Consolas" w:hAnsi="Consolas"/>
          <w:color w:val="000000"/>
        </w:rPr>
        <w:br/>
      </w:r>
      <w:r>
        <w:rPr>
          <w:rFonts w:ascii="Consolas" w:hAnsi="Consolas"/>
          <w:b/>
          <w:bCs/>
          <w:color w:val="000080"/>
        </w:rPr>
        <w:t xml:space="preserve">import </w:t>
      </w:r>
      <w:r>
        <w:rPr>
          <w:rFonts w:ascii="Consolas" w:hAnsi="Consolas"/>
          <w:color w:val="000000"/>
        </w:rPr>
        <w:t>android.widget.ProgressBar;</w:t>
      </w:r>
      <w:r>
        <w:rPr>
          <w:rFonts w:ascii="Consolas" w:hAnsi="Consolas"/>
          <w:color w:val="000000"/>
        </w:rPr>
        <w:br/>
      </w:r>
      <w:r>
        <w:rPr>
          <w:rFonts w:ascii="Consolas" w:hAnsi="Consolas"/>
          <w:b/>
          <w:bCs/>
          <w:color w:val="000080"/>
        </w:rPr>
        <w:t xml:space="preserve">import </w:t>
      </w:r>
      <w:r>
        <w:rPr>
          <w:rFonts w:ascii="Consolas" w:hAnsi="Consolas"/>
          <w:color w:val="000000"/>
        </w:rPr>
        <w:t>android.widget.TextView;</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androidx.appcompat.app.AppCompatActivity;</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org.json.JSONArray;</w:t>
      </w:r>
      <w:r>
        <w:rPr>
          <w:rFonts w:ascii="Consolas" w:hAnsi="Consolas"/>
          <w:color w:val="000000"/>
        </w:rPr>
        <w:br/>
      </w:r>
      <w:r>
        <w:rPr>
          <w:rFonts w:ascii="Consolas" w:hAnsi="Consolas"/>
          <w:b/>
          <w:bCs/>
          <w:color w:val="000080"/>
        </w:rPr>
        <w:t xml:space="preserve">import </w:t>
      </w:r>
      <w:r>
        <w:rPr>
          <w:rFonts w:ascii="Consolas" w:hAnsi="Consolas"/>
          <w:color w:val="000000"/>
        </w:rPr>
        <w:t>org.json.JSONException;</w:t>
      </w:r>
      <w:r>
        <w:rPr>
          <w:rFonts w:ascii="Consolas" w:hAnsi="Consolas"/>
          <w:color w:val="000000"/>
        </w:rPr>
        <w:br/>
      </w:r>
      <w:r>
        <w:rPr>
          <w:rFonts w:ascii="Consolas" w:hAnsi="Consolas"/>
          <w:b/>
          <w:bCs/>
          <w:color w:val="000080"/>
        </w:rPr>
        <w:t xml:space="preserve">import </w:t>
      </w:r>
      <w:r>
        <w:rPr>
          <w:rFonts w:ascii="Consolas" w:hAnsi="Consolas"/>
          <w:color w:val="000000"/>
        </w:rPr>
        <w:t>org.json.JSONObject;</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java.io.IOException;</w:t>
      </w:r>
      <w:r>
        <w:rPr>
          <w:rFonts w:ascii="Consolas" w:hAnsi="Consolas"/>
          <w:color w:val="000000"/>
        </w:rPr>
        <w:br/>
      </w:r>
      <w:r>
        <w:rPr>
          <w:rFonts w:ascii="Consolas" w:hAnsi="Consolas"/>
          <w:b/>
          <w:bCs/>
          <w:color w:val="000080"/>
        </w:rPr>
        <w:t xml:space="preserve">import </w:t>
      </w:r>
      <w:r>
        <w:rPr>
          <w:rFonts w:ascii="Consolas" w:hAnsi="Consolas"/>
          <w:color w:val="000000"/>
        </w:rPr>
        <w:t>java.io.InputStream;</w:t>
      </w:r>
      <w:r>
        <w:rPr>
          <w:rFonts w:ascii="Consolas" w:hAnsi="Consolas"/>
          <w:color w:val="000000"/>
        </w:rPr>
        <w:br/>
      </w:r>
      <w:r>
        <w:rPr>
          <w:rFonts w:ascii="Consolas" w:hAnsi="Consolas"/>
          <w:b/>
          <w:bCs/>
          <w:color w:val="000080"/>
        </w:rPr>
        <w:t xml:space="preserve">import </w:t>
      </w:r>
      <w:r>
        <w:rPr>
          <w:rFonts w:ascii="Consolas" w:hAnsi="Consolas"/>
          <w:color w:val="000000"/>
        </w:rPr>
        <w:t>java.io.InputStreamReader;</w:t>
      </w:r>
      <w:r>
        <w:rPr>
          <w:rFonts w:ascii="Consolas" w:hAnsi="Consolas"/>
          <w:color w:val="000000"/>
        </w:rPr>
        <w:br/>
      </w:r>
      <w:r>
        <w:rPr>
          <w:rFonts w:ascii="Consolas" w:hAnsi="Consolas"/>
          <w:b/>
          <w:bCs/>
          <w:color w:val="000080"/>
        </w:rPr>
        <w:t xml:space="preserve">import </w:t>
      </w:r>
      <w:r>
        <w:rPr>
          <w:rFonts w:ascii="Consolas" w:hAnsi="Consolas"/>
          <w:color w:val="000000"/>
        </w:rPr>
        <w:t>java.net.HttpURLConnection;</w:t>
      </w:r>
      <w:r>
        <w:rPr>
          <w:rFonts w:ascii="Consolas" w:hAnsi="Consolas"/>
          <w:color w:val="000000"/>
        </w:rPr>
        <w:br/>
      </w:r>
      <w:r>
        <w:rPr>
          <w:rFonts w:ascii="Consolas" w:hAnsi="Consolas"/>
          <w:b/>
          <w:bCs/>
          <w:color w:val="000080"/>
        </w:rPr>
        <w:t xml:space="preserve">import </w:t>
      </w:r>
      <w:r>
        <w:rPr>
          <w:rFonts w:ascii="Consolas" w:hAnsi="Consolas"/>
          <w:color w:val="000000"/>
        </w:rPr>
        <w:t>java.net.MalformedURLException;</w:t>
      </w:r>
      <w:r>
        <w:rPr>
          <w:rFonts w:ascii="Consolas" w:hAnsi="Consolas"/>
          <w:color w:val="000000"/>
        </w:rPr>
        <w:br/>
      </w:r>
      <w:r>
        <w:rPr>
          <w:rFonts w:ascii="Consolas" w:hAnsi="Consolas"/>
          <w:b/>
          <w:bCs/>
          <w:color w:val="000080"/>
        </w:rPr>
        <w:t xml:space="preserve">import </w:t>
      </w:r>
      <w:r>
        <w:rPr>
          <w:rFonts w:ascii="Consolas" w:hAnsi="Consolas"/>
          <w:color w:val="000000"/>
        </w:rPr>
        <w:t>java.net.URL;</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 xml:space="preserve">MainActivity </w:t>
      </w:r>
      <w:r>
        <w:rPr>
          <w:rFonts w:ascii="Consolas" w:hAnsi="Consolas"/>
          <w:b/>
          <w:bCs/>
          <w:color w:val="000080"/>
        </w:rPr>
        <w:t xml:space="preserve">extends </w:t>
      </w:r>
      <w:r>
        <w:rPr>
          <w:rFonts w:ascii="Consolas" w:hAnsi="Consolas"/>
          <w:color w:val="000000"/>
        </w:rPr>
        <w:t>AppCompatActivity {</w:t>
      </w:r>
      <w:r>
        <w:rPr>
          <w:rFonts w:ascii="Consolas" w:hAnsi="Consolas"/>
          <w:color w:val="000000"/>
        </w:rPr>
        <w:br/>
        <w:t xml:space="preserve">    String </w:t>
      </w:r>
      <w:r>
        <w:rPr>
          <w:rFonts w:ascii="Consolas" w:hAnsi="Consolas"/>
          <w:b/>
          <w:bCs/>
          <w:color w:val="660E7A"/>
        </w:rPr>
        <w:t xml:space="preserve">url </w:t>
      </w:r>
      <w:r>
        <w:rPr>
          <w:rFonts w:ascii="Consolas" w:hAnsi="Consolas"/>
          <w:color w:val="000000"/>
        </w:rPr>
        <w:t xml:space="preserve">= </w:t>
      </w:r>
      <w:r>
        <w:rPr>
          <w:rFonts w:ascii="Consolas" w:hAnsi="Consolas"/>
          <w:b/>
          <w:bCs/>
          <w:color w:val="008000"/>
        </w:rPr>
        <w:t>"http://api.plos.org/search?q=title:%22Drosophila%22%20and%20body:%22RNA%22&amp;fl=id,abstract"</w:t>
      </w:r>
      <w:r>
        <w:rPr>
          <w:rFonts w:ascii="Consolas" w:hAnsi="Consolas"/>
          <w:color w:val="000000"/>
        </w:rPr>
        <w:t>;</w:t>
      </w:r>
      <w:r>
        <w:rPr>
          <w:rFonts w:ascii="Consolas" w:hAnsi="Consolas"/>
          <w:color w:val="000000"/>
        </w:rPr>
        <w:br/>
        <w:t xml:space="preserve">    String </w:t>
      </w:r>
      <w:r>
        <w:rPr>
          <w:rFonts w:ascii="Consolas" w:hAnsi="Consolas"/>
          <w:b/>
          <w:bCs/>
          <w:color w:val="660E7A"/>
        </w:rPr>
        <w:t xml:space="preserve">current </w:t>
      </w:r>
      <w:r>
        <w:rPr>
          <w:rFonts w:ascii="Consolas" w:hAnsi="Consolas"/>
          <w:color w:val="000000"/>
        </w:rPr>
        <w:t xml:space="preserve">= </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final </w:t>
      </w:r>
      <w:r>
        <w:rPr>
          <w:rFonts w:ascii="Consolas" w:hAnsi="Consolas"/>
          <w:color w:val="000000"/>
        </w:rPr>
        <w:t xml:space="preserve">String </w:t>
      </w:r>
      <w:r>
        <w:rPr>
          <w:rFonts w:ascii="Consolas" w:hAnsi="Consolas"/>
          <w:b/>
          <w:bCs/>
          <w:color w:val="660E7A"/>
        </w:rPr>
        <w:t xml:space="preserve">TAG </w:t>
      </w:r>
      <w:r>
        <w:rPr>
          <w:rFonts w:ascii="Consolas" w:hAnsi="Consolas"/>
          <w:color w:val="000000"/>
        </w:rPr>
        <w:t xml:space="preserve">= </w:t>
      </w:r>
      <w:r>
        <w:rPr>
          <w:rFonts w:ascii="Consolas" w:hAnsi="Consolas"/>
          <w:b/>
          <w:bCs/>
          <w:color w:val="008000"/>
        </w:rPr>
        <w:t>"Harry"</w:t>
      </w:r>
      <w:r>
        <w:rPr>
          <w:rFonts w:ascii="Consolas" w:hAnsi="Consolas"/>
          <w:color w:val="000000"/>
        </w:rPr>
        <w:t>;</w:t>
      </w:r>
      <w:r>
        <w:rPr>
          <w:rFonts w:ascii="Consolas" w:hAnsi="Consolas"/>
          <w:color w:val="000000"/>
        </w:rPr>
        <w:br/>
        <w:t xml:space="preserve">    Runnable </w:t>
      </w:r>
      <w:r>
        <w:rPr>
          <w:rFonts w:ascii="Consolas" w:hAnsi="Consolas"/>
          <w:b/>
          <w:bCs/>
          <w:color w:val="660E7A"/>
        </w:rPr>
        <w:t>runnable</w:t>
      </w:r>
      <w:r>
        <w:rPr>
          <w:rFonts w:ascii="Consolas" w:hAnsi="Consolas"/>
          <w:color w:val="000000"/>
        </w:rPr>
        <w:t>;</w:t>
      </w:r>
      <w:r>
        <w:rPr>
          <w:rFonts w:ascii="Consolas" w:hAnsi="Consolas"/>
          <w:color w:val="000000"/>
        </w:rPr>
        <w:br/>
        <w:t xml:space="preserve">    ProgressBar </w:t>
      </w:r>
      <w:r>
        <w:rPr>
          <w:rFonts w:ascii="Consolas" w:hAnsi="Consolas"/>
          <w:b/>
          <w:bCs/>
          <w:color w:val="660E7A"/>
        </w:rPr>
        <w:t>bar</w:t>
      </w:r>
      <w:r>
        <w:rPr>
          <w:rFonts w:ascii="Consolas" w:hAnsi="Consolas"/>
          <w:color w:val="000000"/>
        </w:rPr>
        <w:t>;</w:t>
      </w:r>
      <w:r>
        <w:rPr>
          <w:rFonts w:ascii="Consolas" w:hAnsi="Consolas"/>
          <w:color w:val="000000"/>
        </w:rPr>
        <w:br/>
        <w:t xml:space="preserve">    TextView </w:t>
      </w:r>
      <w:r>
        <w:rPr>
          <w:rFonts w:ascii="Consolas" w:hAnsi="Consolas"/>
          <w:b/>
          <w:bCs/>
          <w:color w:val="660E7A"/>
        </w:rPr>
        <w:t>tv</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protected void </w:t>
      </w:r>
      <w:r>
        <w:rPr>
          <w:rFonts w:ascii="Consolas" w:hAnsi="Consolas"/>
          <w:color w:val="000000"/>
        </w:rPr>
        <w:t>onCreate(Bundle savedInstanceState) {</w:t>
      </w:r>
      <w:r>
        <w:rPr>
          <w:rFonts w:ascii="Consolas" w:hAnsi="Consolas"/>
          <w:color w:val="000000"/>
        </w:rPr>
        <w:br/>
        <w:t xml:space="preserve">        </w:t>
      </w:r>
      <w:r>
        <w:rPr>
          <w:rFonts w:ascii="Consolas" w:hAnsi="Consolas"/>
          <w:b/>
          <w:bCs/>
          <w:color w:val="000080"/>
        </w:rPr>
        <w:t>super</w:t>
      </w:r>
      <w:r>
        <w:rPr>
          <w:rFonts w:ascii="Consolas" w:hAnsi="Consolas"/>
          <w:color w:val="000000"/>
        </w:rPr>
        <w:t>.onCreate(savedInstanceState);</w:t>
      </w:r>
      <w:r>
        <w:rPr>
          <w:rFonts w:ascii="Consolas" w:hAnsi="Consolas"/>
          <w:color w:val="000000"/>
        </w:rPr>
        <w:br/>
        <w:t xml:space="preserve">        setContentView(R.layout.</w:t>
      </w:r>
      <w:r>
        <w:rPr>
          <w:rFonts w:ascii="Consolas" w:hAnsi="Consolas"/>
          <w:b/>
          <w:bCs/>
          <w:i/>
          <w:iCs/>
          <w:color w:val="660E7A"/>
        </w:rPr>
        <w:t>activity_main</w:t>
      </w:r>
      <w:r>
        <w:rPr>
          <w:rFonts w:ascii="Consolas" w:hAnsi="Consolas"/>
          <w:color w:val="000000"/>
        </w:rPr>
        <w:t>);</w:t>
      </w:r>
      <w:r>
        <w:rPr>
          <w:rFonts w:ascii="Consolas" w:hAnsi="Consolas"/>
          <w:color w:val="000000"/>
        </w:rPr>
        <w:br/>
        <w:t xml:space="preserve">        </w:t>
      </w:r>
      <w:r>
        <w:rPr>
          <w:rFonts w:ascii="Consolas" w:hAnsi="Consolas"/>
          <w:b/>
          <w:bCs/>
          <w:color w:val="660E7A"/>
        </w:rPr>
        <w:t xml:space="preserve">tv </w:t>
      </w:r>
      <w:r>
        <w:rPr>
          <w:rFonts w:ascii="Consolas" w:hAnsi="Consolas"/>
          <w:color w:val="000000"/>
        </w:rPr>
        <w:t>= findViewById(R.id.</w:t>
      </w:r>
      <w:r>
        <w:rPr>
          <w:rFonts w:ascii="Consolas" w:hAnsi="Consolas"/>
          <w:b/>
          <w:bCs/>
          <w:i/>
          <w:iCs/>
          <w:color w:val="660E7A"/>
        </w:rPr>
        <w:t>tv_result</w:t>
      </w:r>
      <w:r>
        <w:rPr>
          <w:rFonts w:ascii="Consolas" w:hAnsi="Consolas"/>
          <w:color w:val="000000"/>
        </w:rPr>
        <w:t>);</w:t>
      </w:r>
      <w:r>
        <w:rPr>
          <w:rFonts w:ascii="Consolas" w:hAnsi="Consolas"/>
          <w:color w:val="000000"/>
        </w:rPr>
        <w:br/>
        <w:t xml:space="preserve">        Button b = findViewById(R.id.</w:t>
      </w:r>
      <w:r>
        <w:rPr>
          <w:rFonts w:ascii="Consolas" w:hAnsi="Consolas"/>
          <w:b/>
          <w:bCs/>
          <w:i/>
          <w:iCs/>
          <w:color w:val="660E7A"/>
        </w:rPr>
        <w:t>bt_show</w:t>
      </w:r>
      <w:r>
        <w:rPr>
          <w:rFonts w:ascii="Consolas" w:hAnsi="Consolas"/>
          <w:color w:val="000000"/>
        </w:rPr>
        <w:t>);</w:t>
      </w:r>
      <w:r>
        <w:rPr>
          <w:rFonts w:ascii="Consolas" w:hAnsi="Consolas"/>
          <w:color w:val="000000"/>
        </w:rPr>
        <w:br/>
        <w:t xml:space="preserve">        </w:t>
      </w:r>
      <w:r>
        <w:rPr>
          <w:rFonts w:ascii="Consolas" w:hAnsi="Consolas"/>
          <w:b/>
          <w:bCs/>
          <w:color w:val="660E7A"/>
        </w:rPr>
        <w:t xml:space="preserve">bar </w:t>
      </w:r>
      <w:r>
        <w:rPr>
          <w:rFonts w:ascii="Consolas" w:hAnsi="Consolas"/>
          <w:color w:val="000000"/>
        </w:rPr>
        <w:t>= findViewById(R.id.</w:t>
      </w:r>
      <w:r>
        <w:rPr>
          <w:rFonts w:ascii="Consolas" w:hAnsi="Consolas"/>
          <w:b/>
          <w:bCs/>
          <w:i/>
          <w:iCs/>
          <w:color w:val="660E7A"/>
        </w:rPr>
        <w:t>progress</w:t>
      </w:r>
      <w:r>
        <w:rPr>
          <w:rFonts w:ascii="Consolas" w:hAnsi="Consolas"/>
          <w:color w:val="000000"/>
        </w:rPr>
        <w:t>);</w:t>
      </w:r>
      <w:r>
        <w:rPr>
          <w:rFonts w:ascii="Consolas" w:hAnsi="Consolas"/>
          <w:color w:val="000000"/>
        </w:rPr>
        <w:br/>
        <w:t xml:space="preserve">        </w:t>
      </w:r>
      <w:r>
        <w:rPr>
          <w:rFonts w:ascii="Consolas" w:hAnsi="Consolas"/>
          <w:b/>
          <w:bCs/>
          <w:color w:val="660E7A"/>
        </w:rPr>
        <w:t>bar</w:t>
      </w:r>
      <w:r>
        <w:rPr>
          <w:rFonts w:ascii="Consolas" w:hAnsi="Consolas"/>
          <w:color w:val="000000"/>
        </w:rPr>
        <w:t>.setVisibility(View.</w:t>
      </w:r>
      <w:r>
        <w:rPr>
          <w:rFonts w:ascii="Consolas" w:hAnsi="Consolas"/>
          <w:b/>
          <w:bCs/>
          <w:i/>
          <w:iCs/>
          <w:color w:val="660E7A"/>
        </w:rPr>
        <w:t>INVISIBLE</w:t>
      </w:r>
      <w:r>
        <w:rPr>
          <w:rFonts w:ascii="Consolas" w:hAnsi="Consolas"/>
          <w:color w:val="000000"/>
        </w:rPr>
        <w:t>);</w:t>
      </w:r>
      <w:r>
        <w:rPr>
          <w:rFonts w:ascii="Consolas" w:hAnsi="Consolas"/>
          <w:color w:val="000000"/>
        </w:rPr>
        <w:br/>
        <w:t xml:space="preserve">        b.setOnClickListener(</w:t>
      </w:r>
      <w:r>
        <w:rPr>
          <w:rFonts w:ascii="Consolas" w:hAnsi="Consolas"/>
          <w:b/>
          <w:bCs/>
          <w:color w:val="000080"/>
        </w:rPr>
        <w:t xml:space="preserve">new </w:t>
      </w:r>
      <w:r>
        <w:rPr>
          <w:rFonts w:ascii="Consolas" w:hAnsi="Consolas"/>
          <w:color w:val="000000"/>
        </w:rPr>
        <w:t>View.OnClickListener()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r>
        <w:rPr>
          <w:rFonts w:ascii="Consolas" w:hAnsi="Consolas"/>
          <w:color w:val="000000"/>
        </w:rPr>
        <w:t>onClick(View view) {</w:t>
      </w:r>
      <w:r>
        <w:rPr>
          <w:rFonts w:ascii="Consolas" w:hAnsi="Consolas"/>
          <w:color w:val="000000"/>
        </w:rPr>
        <w:br/>
        <w:t xml:space="preserve">                </w:t>
      </w:r>
      <w:r>
        <w:rPr>
          <w:rFonts w:ascii="Consolas" w:hAnsi="Consolas"/>
          <w:b/>
          <w:bCs/>
          <w:color w:val="660E7A"/>
        </w:rPr>
        <w:t>bar</w:t>
      </w:r>
      <w:r>
        <w:rPr>
          <w:rFonts w:ascii="Consolas" w:hAnsi="Consolas"/>
          <w:color w:val="000000"/>
        </w:rPr>
        <w:t>.setVisibility(View.</w:t>
      </w:r>
      <w:r>
        <w:rPr>
          <w:rFonts w:ascii="Consolas" w:hAnsi="Consolas"/>
          <w:b/>
          <w:bCs/>
          <w:i/>
          <w:iCs/>
          <w:color w:val="660E7A"/>
        </w:rPr>
        <w:t>VISIBLE</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                try {</w:t>
      </w:r>
      <w:r>
        <w:rPr>
          <w:rFonts w:ascii="Consolas" w:hAnsi="Consolas"/>
          <w:i/>
          <w:iCs/>
          <w:color w:val="808080"/>
        </w:rPr>
        <w:br/>
      </w:r>
      <w:r>
        <w:rPr>
          <w:rFonts w:ascii="Consolas" w:hAnsi="Consolas"/>
          <w:i/>
          <w:iCs/>
          <w:color w:val="808080"/>
        </w:rPr>
        <w:lastRenderedPageBreak/>
        <w:t xml:space="preserve"> //               Thread.sleep(2000);</w:t>
      </w:r>
      <w:r>
        <w:rPr>
          <w:rFonts w:ascii="Consolas" w:hAnsi="Consolas"/>
          <w:i/>
          <w:iCs/>
          <w:color w:val="808080"/>
        </w:rPr>
        <w:br/>
        <w:t xml:space="preserve"> //               } catch (InterruptedException e) {</w:t>
      </w:r>
      <w:r>
        <w:rPr>
          <w:rFonts w:ascii="Consolas" w:hAnsi="Consolas"/>
          <w:i/>
          <w:iCs/>
          <w:color w:val="808080"/>
        </w:rPr>
        <w:br/>
        <w:t xml:space="preserve"> //                  e.printStackTrace();</w:t>
      </w:r>
      <w:r>
        <w:rPr>
          <w:rFonts w:ascii="Consolas" w:hAnsi="Consolas"/>
          <w:i/>
          <w:iCs/>
          <w:color w:val="808080"/>
        </w:rPr>
        <w:br/>
        <w:t xml:space="preserve"> //               }</w:t>
      </w:r>
      <w:r>
        <w:rPr>
          <w:rFonts w:ascii="Consolas" w:hAnsi="Consolas"/>
          <w:i/>
          <w:iCs/>
          <w:color w:val="808080"/>
        </w:rPr>
        <w:br/>
        <w:t xml:space="preserve"> //               Thread tt=new Thread(runnable);</w:t>
      </w:r>
      <w:r>
        <w:rPr>
          <w:rFonts w:ascii="Consolas" w:hAnsi="Consolas"/>
          <w:i/>
          <w:iCs/>
          <w:color w:val="808080"/>
        </w:rPr>
        <w:br/>
        <w:t xml:space="preserve"> //             tt.start();</w:t>
      </w:r>
      <w:r>
        <w:rPr>
          <w:rFonts w:ascii="Consolas" w:hAnsi="Consolas"/>
          <w:i/>
          <w:iCs/>
          <w:color w:val="808080"/>
        </w:rPr>
        <w:br/>
        <w:t xml:space="preserve">                 </w:t>
      </w:r>
      <w:r>
        <w:rPr>
          <w:rFonts w:ascii="Consolas" w:hAnsi="Consolas"/>
          <w:b/>
          <w:bCs/>
          <w:color w:val="000080"/>
        </w:rPr>
        <w:t xml:space="preserve">new </w:t>
      </w:r>
      <w:r>
        <w:rPr>
          <w:rFonts w:ascii="Consolas" w:hAnsi="Consolas"/>
          <w:color w:val="000000"/>
        </w:rPr>
        <w:t>Asyn().execute(</w:t>
      </w:r>
      <w:r>
        <w:rPr>
          <w:rFonts w:ascii="Consolas" w:hAnsi="Consolas"/>
          <w:b/>
          <w:bCs/>
          <w:color w:val="660E7A"/>
        </w:rPr>
        <w:t>url</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660E7A"/>
        </w:rPr>
        <w:t xml:space="preserve">runnable </w:t>
      </w:r>
      <w:r>
        <w:rPr>
          <w:rFonts w:ascii="Consolas" w:hAnsi="Consolas"/>
          <w:color w:val="000000"/>
        </w:rPr>
        <w:t xml:space="preserve">= </w:t>
      </w:r>
      <w:r>
        <w:rPr>
          <w:rFonts w:ascii="Consolas" w:hAnsi="Consolas"/>
          <w:b/>
          <w:bCs/>
          <w:color w:val="000080"/>
        </w:rPr>
        <w:t xml:space="preserve">new </w:t>
      </w:r>
      <w:r>
        <w:rPr>
          <w:rFonts w:ascii="Consolas" w:hAnsi="Consolas"/>
          <w:color w:val="000000"/>
        </w:rPr>
        <w:t>Runnable()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r>
        <w:rPr>
          <w:rFonts w:ascii="Consolas" w:hAnsi="Consolas"/>
          <w:color w:val="000000"/>
        </w:rPr>
        <w:t>run() {</w:t>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URL web = </w:t>
      </w:r>
      <w:r>
        <w:rPr>
          <w:rFonts w:ascii="Consolas" w:hAnsi="Consolas"/>
          <w:b/>
          <w:bCs/>
          <w:color w:val="000080"/>
        </w:rPr>
        <w:t xml:space="preserve">new </w:t>
      </w:r>
      <w:r>
        <w:rPr>
          <w:rFonts w:ascii="Consolas" w:hAnsi="Consolas"/>
          <w:color w:val="000000"/>
        </w:rPr>
        <w:t>URL(</w:t>
      </w:r>
      <w:r>
        <w:rPr>
          <w:rFonts w:ascii="Consolas" w:hAnsi="Consolas"/>
          <w:b/>
          <w:bCs/>
          <w:color w:val="660E7A"/>
        </w:rPr>
        <w:t>url</w:t>
      </w:r>
      <w:r>
        <w:rPr>
          <w:rFonts w:ascii="Consolas" w:hAnsi="Consolas"/>
          <w:color w:val="000000"/>
        </w:rPr>
        <w:t>);</w:t>
      </w:r>
      <w:r>
        <w:rPr>
          <w:rFonts w:ascii="Consolas" w:hAnsi="Consolas"/>
          <w:color w:val="000000"/>
        </w:rPr>
        <w:br/>
        <w:t xml:space="preserve">                    HttpURLConnection con = (HttpURLConnection) web.openConnection();</w:t>
      </w:r>
      <w:r>
        <w:rPr>
          <w:rFonts w:ascii="Consolas" w:hAnsi="Consolas"/>
          <w:color w:val="000000"/>
        </w:rPr>
        <w:br/>
        <w:t xml:space="preserve">                    InputStream in = con.getInputStream();</w:t>
      </w:r>
      <w:r>
        <w:rPr>
          <w:rFonts w:ascii="Consolas" w:hAnsi="Consolas"/>
          <w:color w:val="000000"/>
        </w:rPr>
        <w:br/>
        <w:t xml:space="preserve">                    InputStreamReader isw = </w:t>
      </w:r>
      <w:r>
        <w:rPr>
          <w:rFonts w:ascii="Consolas" w:hAnsi="Consolas"/>
          <w:b/>
          <w:bCs/>
          <w:color w:val="000080"/>
        </w:rPr>
        <w:t xml:space="preserve">new </w:t>
      </w:r>
      <w:r>
        <w:rPr>
          <w:rFonts w:ascii="Consolas" w:hAnsi="Consolas"/>
          <w:color w:val="000000"/>
        </w:rPr>
        <w:t>InputStreamReader(in);</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data = isw.read();</w:t>
      </w:r>
      <w:r>
        <w:rPr>
          <w:rFonts w:ascii="Consolas" w:hAnsi="Consolas"/>
          <w:color w:val="000000"/>
        </w:rPr>
        <w:br/>
        <w:t xml:space="preserve">                    </w:t>
      </w:r>
      <w:r>
        <w:rPr>
          <w:rFonts w:ascii="Consolas" w:hAnsi="Consolas"/>
          <w:b/>
          <w:bCs/>
          <w:color w:val="000080"/>
        </w:rPr>
        <w:t xml:space="preserve">while </w:t>
      </w:r>
      <w:r>
        <w:rPr>
          <w:rFonts w:ascii="Consolas" w:hAnsi="Consolas"/>
          <w:color w:val="000000"/>
        </w:rPr>
        <w:t>(data != -</w:t>
      </w:r>
      <w:r>
        <w:rPr>
          <w:rFonts w:ascii="Consolas" w:hAnsi="Consolas"/>
          <w:color w:val="0000FF"/>
        </w:rPr>
        <w:t>1</w:t>
      </w:r>
      <w:r>
        <w:rPr>
          <w:rFonts w:ascii="Consolas" w:hAnsi="Consolas"/>
          <w:color w:val="000000"/>
        </w:rPr>
        <w:t>) {</w:t>
      </w:r>
      <w:r>
        <w:rPr>
          <w:rFonts w:ascii="Consolas" w:hAnsi="Consolas"/>
          <w:color w:val="000000"/>
        </w:rPr>
        <w:br/>
        <w:t xml:space="preserve">                        </w:t>
      </w:r>
      <w:r>
        <w:rPr>
          <w:rFonts w:ascii="Consolas" w:hAnsi="Consolas"/>
          <w:b/>
          <w:bCs/>
          <w:color w:val="660E7A"/>
        </w:rPr>
        <w:t xml:space="preserve">current </w:t>
      </w:r>
      <w:r>
        <w:rPr>
          <w:rFonts w:ascii="Consolas" w:hAnsi="Consolas"/>
          <w:color w:val="000000"/>
        </w:rPr>
        <w:t>+= (</w:t>
      </w:r>
      <w:r>
        <w:rPr>
          <w:rFonts w:ascii="Consolas" w:hAnsi="Consolas"/>
          <w:b/>
          <w:bCs/>
          <w:color w:val="000080"/>
        </w:rPr>
        <w:t>char</w:t>
      </w:r>
      <w:r>
        <w:rPr>
          <w:rFonts w:ascii="Consolas" w:hAnsi="Consolas"/>
          <w:color w:val="000000"/>
        </w:rPr>
        <w:t>) data;</w:t>
      </w:r>
      <w:r>
        <w:rPr>
          <w:rFonts w:ascii="Consolas" w:hAnsi="Consolas"/>
          <w:color w:val="000000"/>
        </w:rPr>
        <w:br/>
        <w:t xml:space="preserve">                        data = isw.read();</w:t>
      </w:r>
      <w:r>
        <w:rPr>
          <w:rFonts w:ascii="Consolas" w:hAnsi="Consolas"/>
          <w:color w:val="000000"/>
        </w:rPr>
        <w:br/>
        <w:t xml:space="preserve">                    }</w:t>
      </w:r>
      <w:r>
        <w:rPr>
          <w:rFonts w:ascii="Consolas" w:hAnsi="Consolas"/>
          <w:color w:val="000000"/>
        </w:rPr>
        <w:br/>
        <w:t xml:space="preserve">  </w:t>
      </w:r>
      <w:r>
        <w:rPr>
          <w:rFonts w:ascii="Consolas" w:hAnsi="Consolas"/>
          <w:i/>
          <w:iCs/>
          <w:color w:val="808080"/>
        </w:rPr>
        <w:t>//                 tv.append(current);</w:t>
      </w:r>
      <w:r>
        <w:rPr>
          <w:rFonts w:ascii="Consolas" w:hAnsi="Consolas"/>
          <w:i/>
          <w:iCs/>
          <w:color w:val="808080"/>
        </w:rPr>
        <w:br/>
        <w:t xml:space="preserve">                    </w:t>
      </w:r>
      <w:r>
        <w:rPr>
          <w:rFonts w:ascii="Consolas" w:hAnsi="Consolas"/>
          <w:color w:val="000000"/>
        </w:rPr>
        <w:t>Log.</w:t>
      </w:r>
      <w:r>
        <w:rPr>
          <w:rFonts w:ascii="Consolas" w:hAnsi="Consolas"/>
          <w:i/>
          <w:iCs/>
          <w:color w:val="000000"/>
        </w:rPr>
        <w:t>v</w:t>
      </w:r>
      <w:r>
        <w:rPr>
          <w:rFonts w:ascii="Consolas" w:hAnsi="Consolas"/>
          <w:color w:val="000000"/>
        </w:rPr>
        <w:t>(</w:t>
      </w:r>
      <w:r>
        <w:rPr>
          <w:rFonts w:ascii="Consolas" w:hAnsi="Consolas"/>
          <w:b/>
          <w:bCs/>
          <w:color w:val="660E7A"/>
        </w:rPr>
        <w:t>TAG</w:t>
      </w:r>
      <w:r>
        <w:rPr>
          <w:rFonts w:ascii="Consolas" w:hAnsi="Consolas"/>
          <w:color w:val="000000"/>
        </w:rPr>
        <w:t xml:space="preserve">, </w:t>
      </w:r>
      <w:r>
        <w:rPr>
          <w:rFonts w:ascii="Consolas" w:hAnsi="Consolas"/>
          <w:b/>
          <w:bCs/>
          <w:color w:val="660E7A"/>
        </w:rPr>
        <w:t>current</w:t>
      </w:r>
      <w:r>
        <w:rPr>
          <w:rFonts w:ascii="Consolas" w:hAnsi="Consolas"/>
          <w:color w:val="000000"/>
        </w:rPr>
        <w:t>);</w:t>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(MalformedURLException e1) {</w:t>
      </w:r>
      <w:r>
        <w:rPr>
          <w:rFonts w:ascii="Consolas" w:hAnsi="Consolas"/>
          <w:color w:val="000000"/>
        </w:rPr>
        <w:br/>
        <w:t xml:space="preserve">                    e1.printStackTrace();</w:t>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(IOException e) {</w:t>
      </w:r>
      <w:r>
        <w:rPr>
          <w:rFonts w:ascii="Consolas" w:hAnsi="Consolas"/>
          <w:color w:val="000000"/>
        </w:rPr>
        <w:br/>
        <w:t xml:space="preserve">                    e.printStackTrace();</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class </w:t>
      </w:r>
      <w:r>
        <w:rPr>
          <w:rFonts w:ascii="Consolas" w:hAnsi="Consolas"/>
          <w:color w:val="000000"/>
        </w:rPr>
        <w:t xml:space="preserve">Asyn </w:t>
      </w:r>
      <w:r>
        <w:rPr>
          <w:rFonts w:ascii="Consolas" w:hAnsi="Consolas"/>
          <w:b/>
          <w:bCs/>
          <w:color w:val="000080"/>
        </w:rPr>
        <w:t xml:space="preserve">extends </w:t>
      </w:r>
      <w:r>
        <w:rPr>
          <w:rFonts w:ascii="Consolas" w:hAnsi="Consolas"/>
          <w:color w:val="000000"/>
        </w:rPr>
        <w:t xml:space="preserve">AsyncTask&lt;String, Void, String&gt; {   </w:t>
      </w:r>
      <w:r>
        <w:rPr>
          <w:rFonts w:ascii="Consolas" w:hAnsi="Consolas"/>
          <w:i/>
          <w:iCs/>
          <w:color w:val="808080"/>
        </w:rPr>
        <w:t>//&lt;param,progress,result&gt; datatyps</w:t>
      </w:r>
      <w:r>
        <w:rPr>
          <w:rFonts w:ascii="Consolas" w:hAnsi="Consolas"/>
          <w:i/>
          <w:iCs/>
          <w:color w:val="808080"/>
        </w:rPr>
        <w:br/>
      </w:r>
      <w:r>
        <w:rPr>
          <w:rFonts w:ascii="Consolas" w:hAnsi="Consolas"/>
          <w:i/>
          <w:iCs/>
          <w:color w:val="808080"/>
        </w:rPr>
        <w:br/>
      </w:r>
      <w:r>
        <w:rPr>
          <w:rFonts w:ascii="Consolas" w:hAnsi="Consolas"/>
          <w:i/>
          <w:iCs/>
          <w:color w:val="80808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protected </w:t>
      </w:r>
      <w:r>
        <w:rPr>
          <w:rFonts w:ascii="Consolas" w:hAnsi="Consolas"/>
          <w:color w:val="000000"/>
        </w:rPr>
        <w:t>String doInBackground(String... strings) {</w:t>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URL web = </w:t>
      </w:r>
      <w:r>
        <w:rPr>
          <w:rFonts w:ascii="Consolas" w:hAnsi="Consolas"/>
          <w:b/>
          <w:bCs/>
          <w:color w:val="000080"/>
        </w:rPr>
        <w:t xml:space="preserve">new </w:t>
      </w:r>
      <w:r>
        <w:rPr>
          <w:rFonts w:ascii="Consolas" w:hAnsi="Consolas"/>
          <w:color w:val="000000"/>
        </w:rPr>
        <w:t>URL(strings[</w:t>
      </w:r>
      <w:r>
        <w:rPr>
          <w:rFonts w:ascii="Consolas" w:hAnsi="Consolas"/>
          <w:color w:val="0000FF"/>
        </w:rPr>
        <w:t>0</w:t>
      </w:r>
      <w:r>
        <w:rPr>
          <w:rFonts w:ascii="Consolas" w:hAnsi="Consolas"/>
          <w:color w:val="000000"/>
        </w:rPr>
        <w:t>]);</w:t>
      </w:r>
      <w:r>
        <w:rPr>
          <w:rFonts w:ascii="Consolas" w:hAnsi="Consolas"/>
          <w:color w:val="000000"/>
        </w:rPr>
        <w:br/>
        <w:t xml:space="preserve">                HttpURLConnection con = (HttpURLConnection) web.openConnection();</w:t>
      </w:r>
      <w:r>
        <w:rPr>
          <w:rFonts w:ascii="Consolas" w:hAnsi="Consolas"/>
          <w:color w:val="000000"/>
        </w:rPr>
        <w:br/>
        <w:t xml:space="preserve">                InputStream in = con.getInputStream();</w:t>
      </w:r>
      <w:r>
        <w:rPr>
          <w:rFonts w:ascii="Consolas" w:hAnsi="Consolas"/>
          <w:color w:val="000000"/>
        </w:rPr>
        <w:br/>
        <w:t xml:space="preserve">                InputStreamReader isw = </w:t>
      </w:r>
      <w:r>
        <w:rPr>
          <w:rFonts w:ascii="Consolas" w:hAnsi="Consolas"/>
          <w:b/>
          <w:bCs/>
          <w:color w:val="000080"/>
        </w:rPr>
        <w:t xml:space="preserve">new </w:t>
      </w:r>
      <w:r>
        <w:rPr>
          <w:rFonts w:ascii="Consolas" w:hAnsi="Consolas"/>
          <w:color w:val="000000"/>
        </w:rPr>
        <w:t>InputStreamReader(in);</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data = isw.read();</w:t>
      </w:r>
      <w:r>
        <w:rPr>
          <w:rFonts w:ascii="Consolas" w:hAnsi="Consolas"/>
          <w:color w:val="000000"/>
        </w:rPr>
        <w:br/>
        <w:t xml:space="preserve">                </w:t>
      </w:r>
      <w:r>
        <w:rPr>
          <w:rFonts w:ascii="Consolas" w:hAnsi="Consolas"/>
          <w:b/>
          <w:bCs/>
          <w:color w:val="000080"/>
        </w:rPr>
        <w:t xml:space="preserve">while </w:t>
      </w:r>
      <w:r>
        <w:rPr>
          <w:rFonts w:ascii="Consolas" w:hAnsi="Consolas"/>
          <w:color w:val="000000"/>
        </w:rPr>
        <w:t>(data != -</w:t>
      </w:r>
      <w:r>
        <w:rPr>
          <w:rFonts w:ascii="Consolas" w:hAnsi="Consolas"/>
          <w:color w:val="0000FF"/>
        </w:rPr>
        <w:t>1</w:t>
      </w:r>
      <w:r>
        <w:rPr>
          <w:rFonts w:ascii="Consolas" w:hAnsi="Consolas"/>
          <w:color w:val="000000"/>
        </w:rPr>
        <w:t>) {</w:t>
      </w:r>
      <w:r>
        <w:rPr>
          <w:rFonts w:ascii="Consolas" w:hAnsi="Consolas"/>
          <w:color w:val="000000"/>
        </w:rPr>
        <w:br/>
        <w:t xml:space="preserve">                    </w:t>
      </w:r>
      <w:r>
        <w:rPr>
          <w:rFonts w:ascii="Consolas" w:hAnsi="Consolas"/>
          <w:b/>
          <w:bCs/>
          <w:color w:val="660E7A"/>
        </w:rPr>
        <w:t xml:space="preserve">current </w:t>
      </w:r>
      <w:r>
        <w:rPr>
          <w:rFonts w:ascii="Consolas" w:hAnsi="Consolas"/>
          <w:color w:val="000000"/>
        </w:rPr>
        <w:t>+= (</w:t>
      </w:r>
      <w:r>
        <w:rPr>
          <w:rFonts w:ascii="Consolas" w:hAnsi="Consolas"/>
          <w:b/>
          <w:bCs/>
          <w:color w:val="000080"/>
        </w:rPr>
        <w:t>char</w:t>
      </w:r>
      <w:r>
        <w:rPr>
          <w:rFonts w:ascii="Consolas" w:hAnsi="Consolas"/>
          <w:color w:val="000000"/>
        </w:rPr>
        <w:t>) data;</w:t>
      </w:r>
      <w:r>
        <w:rPr>
          <w:rFonts w:ascii="Consolas" w:hAnsi="Consolas"/>
          <w:color w:val="000000"/>
        </w:rPr>
        <w:br/>
        <w:t xml:space="preserve">                    data = isw.read();</w:t>
      </w:r>
      <w:r>
        <w:rPr>
          <w:rFonts w:ascii="Consolas" w:hAnsi="Consolas"/>
          <w:color w:val="000000"/>
        </w:rPr>
        <w:br/>
      </w:r>
      <w:r>
        <w:rPr>
          <w:rFonts w:ascii="Consolas" w:hAnsi="Consolas"/>
          <w:color w:val="000000"/>
        </w:rPr>
        <w:lastRenderedPageBreak/>
        <w:t xml:space="preserve">                }</w:t>
      </w:r>
      <w:r>
        <w:rPr>
          <w:rFonts w:ascii="Consolas" w:hAnsi="Consolas"/>
          <w:color w:val="000000"/>
        </w:rPr>
        <w:br/>
        <w:t xml:space="preserve">          </w:t>
      </w:r>
      <w:r>
        <w:rPr>
          <w:rFonts w:ascii="Consolas" w:hAnsi="Consolas"/>
          <w:i/>
          <w:iCs/>
          <w:color w:val="808080"/>
        </w:rPr>
        <w:t>//      tv.append(current.toString());</w:t>
      </w:r>
      <w:r>
        <w:rPr>
          <w:rFonts w:ascii="Consolas" w:hAnsi="Consolas"/>
          <w:i/>
          <w:iCs/>
          <w:color w:val="808080"/>
        </w:rPr>
        <w:br/>
        <w:t xml:space="preserve">                </w:t>
      </w:r>
      <w:r>
        <w:rPr>
          <w:rFonts w:ascii="Consolas" w:hAnsi="Consolas"/>
          <w:color w:val="000000"/>
        </w:rPr>
        <w:t>Log.</w:t>
      </w:r>
      <w:r>
        <w:rPr>
          <w:rFonts w:ascii="Consolas" w:hAnsi="Consolas"/>
          <w:i/>
          <w:iCs/>
          <w:color w:val="000000"/>
        </w:rPr>
        <w:t>v</w:t>
      </w:r>
      <w:r>
        <w:rPr>
          <w:rFonts w:ascii="Consolas" w:hAnsi="Consolas"/>
          <w:color w:val="000000"/>
        </w:rPr>
        <w:t>(</w:t>
      </w:r>
      <w:r>
        <w:rPr>
          <w:rFonts w:ascii="Consolas" w:hAnsi="Consolas"/>
          <w:b/>
          <w:bCs/>
          <w:color w:val="660E7A"/>
        </w:rPr>
        <w:t>TAG</w:t>
      </w:r>
      <w:r>
        <w:rPr>
          <w:rFonts w:ascii="Consolas" w:hAnsi="Consolas"/>
          <w:color w:val="000000"/>
        </w:rPr>
        <w:t xml:space="preserve">, </w:t>
      </w:r>
      <w:r>
        <w:rPr>
          <w:rFonts w:ascii="Consolas" w:hAnsi="Consolas"/>
          <w:b/>
          <w:bCs/>
          <w:color w:val="660E7A"/>
        </w:rPr>
        <w:t>current</w:t>
      </w:r>
      <w:r>
        <w:rPr>
          <w:rFonts w:ascii="Consolas" w:hAnsi="Consolas"/>
          <w:color w:val="000000"/>
        </w:rPr>
        <w:t>);</w:t>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(MalformedURLException e1) {</w:t>
      </w:r>
      <w:r>
        <w:rPr>
          <w:rFonts w:ascii="Consolas" w:hAnsi="Consolas"/>
          <w:color w:val="000000"/>
        </w:rPr>
        <w:br/>
        <w:t xml:space="preserve">                e1.printStackTrace();</w:t>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(IOException e) {</w:t>
      </w:r>
      <w:r>
        <w:rPr>
          <w:rFonts w:ascii="Consolas" w:hAnsi="Consolas"/>
          <w:color w:val="000000"/>
        </w:rPr>
        <w:br/>
        <w:t xml:space="preserve">                e.printStackTrace();</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current</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r>
      <w:r>
        <w:rPr>
          <w:rFonts w:ascii="Consolas" w:hAnsi="Consolas"/>
          <w:color w:val="000000"/>
        </w:rPr>
        <w:br/>
        <w:t xml:space="preserve">        </w:t>
      </w:r>
      <w:r>
        <w:rPr>
          <w:rFonts w:ascii="Consolas" w:hAnsi="Consolas"/>
          <w:b/>
          <w:bCs/>
          <w:color w:val="000080"/>
        </w:rPr>
        <w:t xml:space="preserve">protected void </w:t>
      </w:r>
      <w:r>
        <w:rPr>
          <w:rFonts w:ascii="Consolas" w:hAnsi="Consolas"/>
          <w:color w:val="000000"/>
        </w:rPr>
        <w:t>onPostExecute(String data) {</w:t>
      </w:r>
      <w:r>
        <w:rPr>
          <w:rFonts w:ascii="Consolas" w:hAnsi="Consolas"/>
          <w:color w:val="000000"/>
        </w:rPr>
        <w:br/>
        <w:t xml:space="preserve">            </w:t>
      </w:r>
      <w:r>
        <w:rPr>
          <w:rFonts w:ascii="Consolas" w:hAnsi="Consolas"/>
          <w:b/>
          <w:bCs/>
          <w:color w:val="660E7A"/>
        </w:rPr>
        <w:t>bar</w:t>
      </w:r>
      <w:r>
        <w:rPr>
          <w:rFonts w:ascii="Consolas" w:hAnsi="Consolas"/>
          <w:color w:val="000000"/>
        </w:rPr>
        <w:t>.setVisibility(View.</w:t>
      </w:r>
      <w:r>
        <w:rPr>
          <w:rFonts w:ascii="Consolas" w:hAnsi="Consolas"/>
          <w:b/>
          <w:bCs/>
          <w:i/>
          <w:iCs/>
          <w:color w:val="660E7A"/>
        </w:rPr>
        <w:t>GONE</w:t>
      </w:r>
      <w:r>
        <w:rPr>
          <w:rFonts w:ascii="Consolas" w:hAnsi="Consolas"/>
          <w:color w:val="000000"/>
        </w:rPr>
        <w:t>);</w:t>
      </w:r>
      <w:r>
        <w:rPr>
          <w:rFonts w:ascii="Consolas" w:hAnsi="Consolas"/>
          <w:color w:val="000000"/>
        </w:rPr>
        <w:br/>
        <w:t xml:space="preserve">            </w:t>
      </w:r>
      <w:r>
        <w:rPr>
          <w:rFonts w:ascii="Consolas" w:hAnsi="Consolas"/>
          <w:b/>
          <w:bCs/>
          <w:color w:val="660E7A"/>
        </w:rPr>
        <w:t>tv</w:t>
      </w:r>
      <w:r>
        <w:rPr>
          <w:rFonts w:ascii="Consolas" w:hAnsi="Consolas"/>
          <w:color w:val="000000"/>
        </w:rPr>
        <w:t>.append(data);</w:t>
      </w:r>
      <w:r>
        <w:rPr>
          <w:rFonts w:ascii="Consolas" w:hAnsi="Consolas"/>
          <w:color w:val="000000"/>
        </w:rPr>
        <w:br/>
      </w:r>
      <w:r>
        <w:rPr>
          <w:rFonts w:ascii="Consolas" w:hAnsi="Consolas"/>
          <w:i/>
          <w:iCs/>
          <w:color w:val="808080"/>
        </w:rPr>
        <w:t>//           try {</w:t>
      </w:r>
      <w:r>
        <w:rPr>
          <w:rFonts w:ascii="Consolas" w:hAnsi="Consolas"/>
          <w:i/>
          <w:iCs/>
          <w:color w:val="808080"/>
        </w:rPr>
        <w:br/>
        <w:t xml:space="preserve"> //                 parseData(data);</w:t>
      </w:r>
      <w:r>
        <w:rPr>
          <w:rFonts w:ascii="Consolas" w:hAnsi="Consolas"/>
          <w:i/>
          <w:iCs/>
          <w:color w:val="808080"/>
        </w:rPr>
        <w:br/>
        <w:t>//            } catch (JSONException e) {</w:t>
      </w:r>
      <w:r>
        <w:rPr>
          <w:rFonts w:ascii="Consolas" w:hAnsi="Consolas"/>
          <w:i/>
          <w:iCs/>
          <w:color w:val="808080"/>
        </w:rPr>
        <w:br/>
        <w:t>//                e.printStackTrace();</w:t>
      </w:r>
      <w:r>
        <w:rPr>
          <w:rFonts w:ascii="Consolas" w:hAnsi="Consolas"/>
          <w:i/>
          <w:iCs/>
          <w:color w:val="808080"/>
        </w:rPr>
        <w:br/>
        <w:t>//            }</w:t>
      </w:r>
      <w:r>
        <w:rPr>
          <w:rFonts w:ascii="Consolas" w:hAnsi="Consolas"/>
          <w:i/>
          <w:iCs/>
          <w:color w:val="808080"/>
        </w:rPr>
        <w:br/>
      </w:r>
      <w:r>
        <w:rPr>
          <w:rFonts w:ascii="Consolas" w:hAnsi="Consolas"/>
          <w:i/>
          <w:iCs/>
          <w:color w:val="808080"/>
        </w:rPr>
        <w:br/>
      </w:r>
      <w:r>
        <w:rPr>
          <w:rFonts w:ascii="Consolas" w:hAnsi="Consolas"/>
          <w:i/>
          <w:iCs/>
          <w:color w:val="808080"/>
        </w:rPr>
        <w:br/>
        <w:t xml:space="preserve">        </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parseData(String data) {</w:t>
      </w:r>
      <w:r>
        <w:rPr>
          <w:rFonts w:ascii="Consolas" w:hAnsi="Consolas"/>
          <w:color w:val="000000"/>
        </w:rPr>
        <w:br/>
      </w:r>
      <w:r>
        <w:rPr>
          <w:rFonts w:ascii="Consolas" w:hAnsi="Consolas"/>
          <w:color w:val="000000"/>
        </w:rPr>
        <w:br/>
        <w:t xml:space="preserve">        JSONObject root = </w:t>
      </w:r>
      <w:r>
        <w:rPr>
          <w:rFonts w:ascii="Consolas" w:hAnsi="Consolas"/>
          <w:b/>
          <w:bCs/>
          <w:color w:val="000080"/>
        </w:rPr>
        <w:t>null</w:t>
      </w:r>
      <w:r>
        <w:rPr>
          <w:rFonts w:ascii="Consolas" w:hAnsi="Consolas"/>
          <w:color w:val="000000"/>
        </w:rPr>
        <w:t>;</w:t>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root = </w:t>
      </w:r>
      <w:r>
        <w:rPr>
          <w:rFonts w:ascii="Consolas" w:hAnsi="Consolas"/>
          <w:b/>
          <w:bCs/>
          <w:color w:val="000080"/>
        </w:rPr>
        <w:t xml:space="preserve">new </w:t>
      </w:r>
      <w:r>
        <w:rPr>
          <w:rFonts w:ascii="Consolas" w:hAnsi="Consolas"/>
          <w:color w:val="000000"/>
        </w:rPr>
        <w:t>JSONObject(data);</w:t>
      </w:r>
      <w:r>
        <w:rPr>
          <w:rFonts w:ascii="Consolas" w:hAnsi="Consolas"/>
          <w:color w:val="000000"/>
        </w:rPr>
        <w:br/>
      </w:r>
      <w:r>
        <w:rPr>
          <w:rFonts w:ascii="Consolas" w:hAnsi="Consolas"/>
          <w:color w:val="000000"/>
        </w:rPr>
        <w:br/>
        <w:t xml:space="preserve">            JSONObject response = root.getJSONObject(</w:t>
      </w:r>
      <w:r>
        <w:rPr>
          <w:rFonts w:ascii="Consolas" w:hAnsi="Consolas"/>
          <w:b/>
          <w:bCs/>
          <w:color w:val="008000"/>
        </w:rPr>
        <w:t>"response"</w:t>
      </w:r>
      <w:r>
        <w:rPr>
          <w:rFonts w:ascii="Consolas" w:hAnsi="Consolas"/>
          <w:color w:val="000000"/>
        </w:rPr>
        <w:t>);</w:t>
      </w:r>
      <w:r>
        <w:rPr>
          <w:rFonts w:ascii="Consolas" w:hAnsi="Consolas"/>
          <w:color w:val="000000"/>
        </w:rPr>
        <w:br/>
        <w:t xml:space="preserve">            String numFound = response.getString(</w:t>
      </w:r>
      <w:r>
        <w:rPr>
          <w:rFonts w:ascii="Consolas" w:hAnsi="Consolas"/>
          <w:b/>
          <w:bCs/>
          <w:color w:val="008000"/>
        </w:rPr>
        <w:t>"numFound"</w:t>
      </w:r>
      <w:r>
        <w:rPr>
          <w:rFonts w:ascii="Consolas" w:hAnsi="Consolas"/>
          <w:color w:val="000000"/>
        </w:rPr>
        <w:t>);</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start = response.getInt(</w:t>
      </w:r>
      <w:r>
        <w:rPr>
          <w:rFonts w:ascii="Consolas" w:hAnsi="Consolas"/>
          <w:b/>
          <w:bCs/>
          <w:color w:val="008000"/>
        </w:rPr>
        <w:t>"start"</w:t>
      </w:r>
      <w:r>
        <w:rPr>
          <w:rFonts w:ascii="Consolas" w:hAnsi="Consolas"/>
          <w:color w:val="000000"/>
        </w:rPr>
        <w:t>);</w:t>
      </w:r>
      <w:r>
        <w:rPr>
          <w:rFonts w:ascii="Consolas" w:hAnsi="Consolas"/>
          <w:color w:val="000000"/>
        </w:rPr>
        <w:br/>
        <w:t xml:space="preserve">            Log.</w:t>
      </w:r>
      <w:r>
        <w:rPr>
          <w:rFonts w:ascii="Consolas" w:hAnsi="Consolas"/>
          <w:i/>
          <w:iCs/>
          <w:color w:val="000000"/>
        </w:rPr>
        <w:t>i</w:t>
      </w:r>
      <w:r>
        <w:rPr>
          <w:rFonts w:ascii="Consolas" w:hAnsi="Consolas"/>
          <w:color w:val="000000"/>
        </w:rPr>
        <w:t>(</w:t>
      </w:r>
      <w:r>
        <w:rPr>
          <w:rFonts w:ascii="Consolas" w:hAnsi="Consolas"/>
          <w:b/>
          <w:bCs/>
          <w:color w:val="660E7A"/>
        </w:rPr>
        <w:t>TAG</w:t>
      </w:r>
      <w:r>
        <w:rPr>
          <w:rFonts w:ascii="Consolas" w:hAnsi="Consolas"/>
          <w:color w:val="000000"/>
        </w:rPr>
        <w:t>, numFound);</w:t>
      </w:r>
      <w:r>
        <w:rPr>
          <w:rFonts w:ascii="Consolas" w:hAnsi="Consolas"/>
          <w:color w:val="000000"/>
        </w:rPr>
        <w:br/>
        <w:t xml:space="preserve">            Log.</w:t>
      </w:r>
      <w:r>
        <w:rPr>
          <w:rFonts w:ascii="Consolas" w:hAnsi="Consolas"/>
          <w:i/>
          <w:iCs/>
          <w:color w:val="000000"/>
        </w:rPr>
        <w:t>i</w:t>
      </w:r>
      <w:r>
        <w:rPr>
          <w:rFonts w:ascii="Consolas" w:hAnsi="Consolas"/>
          <w:color w:val="000000"/>
        </w:rPr>
        <w:t>(</w:t>
      </w:r>
      <w:r>
        <w:rPr>
          <w:rFonts w:ascii="Consolas" w:hAnsi="Consolas"/>
          <w:b/>
          <w:bCs/>
          <w:color w:val="660E7A"/>
        </w:rPr>
        <w:t>TAG</w:t>
      </w:r>
      <w:r>
        <w:rPr>
          <w:rFonts w:ascii="Consolas" w:hAnsi="Consolas"/>
          <w:color w:val="000000"/>
        </w:rPr>
        <w:t xml:space="preserve">, start + </w:t>
      </w:r>
      <w:r>
        <w:rPr>
          <w:rFonts w:ascii="Consolas" w:hAnsi="Consolas"/>
          <w:b/>
          <w:bCs/>
          <w:color w:val="008000"/>
        </w:rPr>
        <w:t>""</w:t>
      </w:r>
      <w:r>
        <w:rPr>
          <w:rFonts w:ascii="Consolas" w:hAnsi="Consolas"/>
          <w:color w:val="000000"/>
        </w:rPr>
        <w:t>);</w:t>
      </w:r>
      <w:r>
        <w:rPr>
          <w:rFonts w:ascii="Consolas" w:hAnsi="Consolas"/>
          <w:color w:val="000000"/>
        </w:rPr>
        <w:br/>
        <w:t xml:space="preserve">            JSONArray docs = response.getJSONArray(</w:t>
      </w:r>
      <w:r>
        <w:rPr>
          <w:rFonts w:ascii="Consolas" w:hAnsi="Consolas"/>
          <w:b/>
          <w:bCs/>
          <w:color w:val="008000"/>
        </w:rPr>
        <w:t>"docs"</w:t>
      </w:r>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w:t>
      </w:r>
      <w:r>
        <w:rPr>
          <w:rFonts w:ascii="Consolas" w:hAnsi="Consolas"/>
          <w:b/>
          <w:bCs/>
          <w:color w:val="000080"/>
        </w:rPr>
        <w:t xml:space="preserve">int </w:t>
      </w:r>
      <w:r>
        <w:rPr>
          <w:rFonts w:ascii="Consolas" w:hAnsi="Consolas"/>
          <w:color w:val="000000"/>
        </w:rPr>
        <w:t xml:space="preserve">i = </w:t>
      </w:r>
      <w:r>
        <w:rPr>
          <w:rFonts w:ascii="Consolas" w:hAnsi="Consolas"/>
          <w:color w:val="0000FF"/>
        </w:rPr>
        <w:t>0</w:t>
      </w:r>
      <w:r>
        <w:rPr>
          <w:rFonts w:ascii="Consolas" w:hAnsi="Consolas"/>
          <w:color w:val="000000"/>
        </w:rPr>
        <w:t>; i &lt; docs.length(); i++) {</w:t>
      </w:r>
      <w:r>
        <w:rPr>
          <w:rFonts w:ascii="Consolas" w:hAnsi="Consolas"/>
          <w:color w:val="000000"/>
        </w:rPr>
        <w:br/>
        <w:t xml:space="preserve">                JSONObject arraydata = docs.getJSONObject(i);</w:t>
      </w:r>
      <w:r>
        <w:rPr>
          <w:rFonts w:ascii="Consolas" w:hAnsi="Consolas"/>
          <w:color w:val="000000"/>
        </w:rPr>
        <w:br/>
        <w:t xml:space="preserve">                String id = arraydata.getString(</w:t>
      </w:r>
      <w:r>
        <w:rPr>
          <w:rFonts w:ascii="Consolas" w:hAnsi="Consolas"/>
          <w:b/>
          <w:bCs/>
          <w:color w:val="008000"/>
        </w:rPr>
        <w:t>"id"</w:t>
      </w:r>
      <w:r>
        <w:rPr>
          <w:rFonts w:ascii="Consolas" w:hAnsi="Consolas"/>
          <w:color w:val="000000"/>
        </w:rPr>
        <w:t>);</w:t>
      </w:r>
      <w:r>
        <w:rPr>
          <w:rFonts w:ascii="Consolas" w:hAnsi="Consolas"/>
          <w:color w:val="000000"/>
        </w:rPr>
        <w:br/>
        <w:t xml:space="preserve">                Log.</w:t>
      </w:r>
      <w:r>
        <w:rPr>
          <w:rFonts w:ascii="Consolas" w:hAnsi="Consolas"/>
          <w:i/>
          <w:iCs/>
          <w:color w:val="000000"/>
        </w:rPr>
        <w:t>i</w:t>
      </w:r>
      <w:r>
        <w:rPr>
          <w:rFonts w:ascii="Consolas" w:hAnsi="Consolas"/>
          <w:color w:val="000000"/>
        </w:rPr>
        <w:t>(</w:t>
      </w:r>
      <w:r>
        <w:rPr>
          <w:rFonts w:ascii="Consolas" w:hAnsi="Consolas"/>
          <w:b/>
          <w:bCs/>
          <w:color w:val="660E7A"/>
        </w:rPr>
        <w:t>TAG</w:t>
      </w:r>
      <w:r>
        <w:rPr>
          <w:rFonts w:ascii="Consolas" w:hAnsi="Consolas"/>
          <w:color w:val="000000"/>
        </w:rPr>
        <w:t>, id);</w:t>
      </w:r>
      <w:r>
        <w:rPr>
          <w:rFonts w:ascii="Consolas" w:hAnsi="Consolas"/>
          <w:color w:val="000000"/>
        </w:rPr>
        <w:br/>
        <w:t xml:space="preserve">                JSONArray abstr = arraydata.getJSONArray(</w:t>
      </w:r>
      <w:r>
        <w:rPr>
          <w:rFonts w:ascii="Consolas" w:hAnsi="Consolas"/>
          <w:b/>
          <w:bCs/>
          <w:color w:val="008000"/>
        </w:rPr>
        <w:t>"abstract"</w:t>
      </w:r>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w:t>
      </w:r>
      <w:r>
        <w:rPr>
          <w:rFonts w:ascii="Consolas" w:hAnsi="Consolas"/>
          <w:b/>
          <w:bCs/>
          <w:color w:val="000080"/>
        </w:rPr>
        <w:t xml:space="preserve">int </w:t>
      </w:r>
      <w:r>
        <w:rPr>
          <w:rFonts w:ascii="Consolas" w:hAnsi="Consolas"/>
          <w:color w:val="000000"/>
        </w:rPr>
        <w:t xml:space="preserve">j = </w:t>
      </w:r>
      <w:r>
        <w:rPr>
          <w:rFonts w:ascii="Consolas" w:hAnsi="Consolas"/>
          <w:color w:val="0000FF"/>
        </w:rPr>
        <w:t>0</w:t>
      </w:r>
      <w:r>
        <w:rPr>
          <w:rFonts w:ascii="Consolas" w:hAnsi="Consolas"/>
          <w:color w:val="000000"/>
        </w:rPr>
        <w:t>; j &lt; abstr.length(); j++) {</w:t>
      </w:r>
      <w:r>
        <w:rPr>
          <w:rFonts w:ascii="Consolas" w:hAnsi="Consolas"/>
          <w:color w:val="000000"/>
        </w:rPr>
        <w:br/>
        <w:t xml:space="preserve">                    </w:t>
      </w:r>
      <w:r>
        <w:rPr>
          <w:rFonts w:ascii="Consolas" w:hAnsi="Consolas"/>
          <w:i/>
          <w:iCs/>
          <w:color w:val="808080"/>
        </w:rPr>
        <w:t>//JSONObject abs = abstr.getJSONObject(j);</w:t>
      </w:r>
      <w:r>
        <w:rPr>
          <w:rFonts w:ascii="Consolas" w:hAnsi="Consolas"/>
          <w:i/>
          <w:iCs/>
          <w:color w:val="808080"/>
        </w:rPr>
        <w:br/>
        <w:t xml:space="preserve">                    </w:t>
      </w:r>
      <w:r>
        <w:rPr>
          <w:rFonts w:ascii="Consolas" w:hAnsi="Consolas"/>
          <w:color w:val="000000"/>
        </w:rPr>
        <w:t>String abst = abstr.getString(j);</w:t>
      </w:r>
      <w:r>
        <w:rPr>
          <w:rFonts w:ascii="Consolas" w:hAnsi="Consolas"/>
          <w:color w:val="000000"/>
        </w:rPr>
        <w:br/>
        <w:t xml:space="preserve">                    Log.</w:t>
      </w:r>
      <w:r>
        <w:rPr>
          <w:rFonts w:ascii="Consolas" w:hAnsi="Consolas"/>
          <w:i/>
          <w:iCs/>
          <w:color w:val="000000"/>
        </w:rPr>
        <w:t>i</w:t>
      </w:r>
      <w:r>
        <w:rPr>
          <w:rFonts w:ascii="Consolas" w:hAnsi="Consolas"/>
          <w:color w:val="000000"/>
        </w:rPr>
        <w:t>(</w:t>
      </w:r>
      <w:r>
        <w:rPr>
          <w:rFonts w:ascii="Consolas" w:hAnsi="Consolas"/>
          <w:b/>
          <w:bCs/>
          <w:color w:val="660E7A"/>
        </w:rPr>
        <w:t>TAG</w:t>
      </w:r>
      <w:r>
        <w:rPr>
          <w:rFonts w:ascii="Consolas" w:hAnsi="Consolas"/>
          <w:color w:val="000000"/>
        </w:rPr>
        <w:t>, abst);</w:t>
      </w:r>
      <w:r>
        <w:rPr>
          <w:rFonts w:ascii="Consolas" w:hAnsi="Consolas"/>
          <w:color w:val="000000"/>
        </w:rPr>
        <w:br/>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(JSONException e) {</w:t>
      </w:r>
      <w:r>
        <w:rPr>
          <w:rFonts w:ascii="Consolas" w:hAnsi="Consolas"/>
          <w:color w:val="000000"/>
        </w:rPr>
        <w:br/>
        <w:t xml:space="preserve">            e.printStackTrace();</w:t>
      </w:r>
      <w:r>
        <w:rPr>
          <w:rFonts w:ascii="Consolas" w:hAnsi="Consolas"/>
          <w:color w:val="000000"/>
        </w:rPr>
        <w:br/>
        <w:t xml:space="preserve">        }</w:t>
      </w:r>
      <w:r>
        <w:rPr>
          <w:rFonts w:ascii="Consolas" w:hAnsi="Consolas"/>
          <w:color w:val="000000"/>
        </w:rPr>
        <w:br/>
      </w:r>
      <w:r>
        <w:rPr>
          <w:rFonts w:ascii="Consolas" w:hAnsi="Consolas"/>
          <w:color w:val="000000"/>
        </w:rPr>
        <w:lastRenderedPageBreak/>
        <w:br/>
        <w:t xml:space="preserve">    }</w:t>
      </w:r>
      <w:r>
        <w:rPr>
          <w:rFonts w:ascii="Consolas" w:hAnsi="Consolas"/>
          <w:color w:val="000000"/>
        </w:rPr>
        <w:br/>
      </w:r>
      <w:r>
        <w:rPr>
          <w:rFonts w:ascii="Consolas" w:hAnsi="Consolas"/>
          <w:color w:val="000000"/>
        </w:rPr>
        <w:br/>
        <w:t>}</w:t>
      </w:r>
    </w:p>
    <w:p w:rsidR="00556F6C" w:rsidRPr="00556F6C" w:rsidRDefault="00556F6C" w:rsidP="00772B7A">
      <w:pPr>
        <w:pStyle w:val="ListParagraph"/>
        <w:ind w:left="1440"/>
        <w:rPr>
          <w:b/>
          <w:sz w:val="28"/>
          <w:szCs w:val="28"/>
        </w:rPr>
      </w:pPr>
    </w:p>
    <w:p w:rsidR="00294D49" w:rsidRDefault="00294D49" w:rsidP="00294D49"/>
    <w:p w:rsidR="00AD2F3C" w:rsidRDefault="00AD2F3C" w:rsidP="00AD2F3C">
      <w:pPr>
        <w:pStyle w:val="ListParagraph"/>
        <w:ind w:left="1440"/>
      </w:pPr>
    </w:p>
    <w:p w:rsidR="001435C8" w:rsidRPr="001435C8" w:rsidRDefault="001435C8" w:rsidP="001435C8">
      <w:pPr>
        <w:ind w:firstLine="720"/>
      </w:pPr>
    </w:p>
    <w:sectPr w:rsidR="001435C8" w:rsidRPr="001435C8" w:rsidSect="00465816">
      <w:foot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1C6A" w:rsidRDefault="00141C6A" w:rsidP="008F5B39">
      <w:pPr>
        <w:spacing w:after="0" w:line="240" w:lineRule="auto"/>
      </w:pPr>
      <w:r>
        <w:separator/>
      </w:r>
    </w:p>
  </w:endnote>
  <w:endnote w:type="continuationSeparator" w:id="0">
    <w:p w:rsidR="00141C6A" w:rsidRDefault="00141C6A" w:rsidP="008F5B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D49" w:rsidRDefault="00294D49">
    <w:pPr>
      <w:pStyle w:val="Footer"/>
    </w:pPr>
  </w:p>
  <w:p w:rsidR="00294D49" w:rsidRDefault="00294D49">
    <w:pPr>
      <w:pStyle w:val="Footer"/>
    </w:pPr>
  </w:p>
  <w:p w:rsidR="00294D49" w:rsidRDefault="00294D49">
    <w:pPr>
      <w:pStyle w:val="Footer"/>
    </w:pPr>
  </w:p>
  <w:p w:rsidR="00294D49" w:rsidRDefault="00294D49">
    <w:pPr>
      <w:pStyle w:val="Footer"/>
    </w:pPr>
  </w:p>
  <w:p w:rsidR="00294D49" w:rsidRDefault="00294D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1C6A" w:rsidRDefault="00141C6A" w:rsidP="008F5B39">
      <w:pPr>
        <w:spacing w:after="0" w:line="240" w:lineRule="auto"/>
      </w:pPr>
      <w:r>
        <w:separator/>
      </w:r>
    </w:p>
  </w:footnote>
  <w:footnote w:type="continuationSeparator" w:id="0">
    <w:p w:rsidR="00141C6A" w:rsidRDefault="00141C6A" w:rsidP="008F5B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757EDD"/>
    <w:multiLevelType w:val="hybridMultilevel"/>
    <w:tmpl w:val="513E2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AD6F92"/>
    <w:multiLevelType w:val="multilevel"/>
    <w:tmpl w:val="FFC0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D03E77"/>
    <w:multiLevelType w:val="multilevel"/>
    <w:tmpl w:val="56882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EC34A60"/>
    <w:multiLevelType w:val="hybridMultilevel"/>
    <w:tmpl w:val="0BDEA7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D16E2B"/>
    <w:rsid w:val="000705D4"/>
    <w:rsid w:val="000B6674"/>
    <w:rsid w:val="000C4DA2"/>
    <w:rsid w:val="00124077"/>
    <w:rsid w:val="00141C6A"/>
    <w:rsid w:val="001435C8"/>
    <w:rsid w:val="00163315"/>
    <w:rsid w:val="001B31DA"/>
    <w:rsid w:val="001B42AA"/>
    <w:rsid w:val="0027277E"/>
    <w:rsid w:val="00294D49"/>
    <w:rsid w:val="00465816"/>
    <w:rsid w:val="00556F6C"/>
    <w:rsid w:val="00591156"/>
    <w:rsid w:val="00607DF9"/>
    <w:rsid w:val="00772B7A"/>
    <w:rsid w:val="007B57F0"/>
    <w:rsid w:val="0084229D"/>
    <w:rsid w:val="008D575D"/>
    <w:rsid w:val="008F5B39"/>
    <w:rsid w:val="009301A8"/>
    <w:rsid w:val="0096494B"/>
    <w:rsid w:val="00A83137"/>
    <w:rsid w:val="00AD2F3C"/>
    <w:rsid w:val="00C128E6"/>
    <w:rsid w:val="00C426D1"/>
    <w:rsid w:val="00C4683B"/>
    <w:rsid w:val="00C92F42"/>
    <w:rsid w:val="00D16E2B"/>
    <w:rsid w:val="00D972BB"/>
    <w:rsid w:val="00E03D8D"/>
    <w:rsid w:val="00E23FBD"/>
    <w:rsid w:val="00EE7F50"/>
    <w:rsid w:val="00F62188"/>
    <w:rsid w:val="00F715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816"/>
  </w:style>
  <w:style w:type="paragraph" w:styleId="Heading2">
    <w:name w:val="heading 2"/>
    <w:basedOn w:val="Normal"/>
    <w:link w:val="Heading2Char"/>
    <w:uiPriority w:val="9"/>
    <w:qFormat/>
    <w:rsid w:val="00C468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4683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6E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E2B"/>
    <w:rPr>
      <w:rFonts w:ascii="Tahoma" w:hAnsi="Tahoma" w:cs="Tahoma"/>
      <w:sz w:val="16"/>
      <w:szCs w:val="16"/>
    </w:rPr>
  </w:style>
  <w:style w:type="paragraph" w:styleId="HTMLPreformatted">
    <w:name w:val="HTML Preformatted"/>
    <w:basedOn w:val="Normal"/>
    <w:link w:val="HTMLPreformattedChar"/>
    <w:uiPriority w:val="99"/>
    <w:semiHidden/>
    <w:unhideWhenUsed/>
    <w:rsid w:val="00163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3315"/>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8F5B3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5B39"/>
  </w:style>
  <w:style w:type="paragraph" w:styleId="Footer">
    <w:name w:val="footer"/>
    <w:basedOn w:val="Normal"/>
    <w:link w:val="FooterChar"/>
    <w:uiPriority w:val="99"/>
    <w:semiHidden/>
    <w:unhideWhenUsed/>
    <w:rsid w:val="008F5B3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5B39"/>
  </w:style>
  <w:style w:type="character" w:customStyle="1" w:styleId="Heading2Char">
    <w:name w:val="Heading 2 Char"/>
    <w:basedOn w:val="DefaultParagraphFont"/>
    <w:link w:val="Heading2"/>
    <w:uiPriority w:val="9"/>
    <w:rsid w:val="00C4683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4683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468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683B"/>
    <w:rPr>
      <w:b/>
      <w:bCs/>
    </w:rPr>
  </w:style>
  <w:style w:type="character" w:styleId="Emphasis">
    <w:name w:val="Emphasis"/>
    <w:basedOn w:val="DefaultParagraphFont"/>
    <w:uiPriority w:val="20"/>
    <w:qFormat/>
    <w:rsid w:val="00C4683B"/>
    <w:rPr>
      <w:i/>
      <w:iCs/>
    </w:rPr>
  </w:style>
  <w:style w:type="paragraph" w:styleId="ListParagraph">
    <w:name w:val="List Paragraph"/>
    <w:basedOn w:val="Normal"/>
    <w:uiPriority w:val="34"/>
    <w:qFormat/>
    <w:rsid w:val="000705D4"/>
    <w:pPr>
      <w:ind w:left="720"/>
      <w:contextualSpacing/>
    </w:pPr>
  </w:style>
</w:styles>
</file>

<file path=word/webSettings.xml><?xml version="1.0" encoding="utf-8"?>
<w:webSettings xmlns:r="http://schemas.openxmlformats.org/officeDocument/2006/relationships" xmlns:w="http://schemas.openxmlformats.org/wordprocessingml/2006/main">
  <w:divs>
    <w:div w:id="134491813">
      <w:bodyDiv w:val="1"/>
      <w:marLeft w:val="0"/>
      <w:marRight w:val="0"/>
      <w:marTop w:val="0"/>
      <w:marBottom w:val="0"/>
      <w:divBdr>
        <w:top w:val="none" w:sz="0" w:space="0" w:color="auto"/>
        <w:left w:val="none" w:sz="0" w:space="0" w:color="auto"/>
        <w:bottom w:val="none" w:sz="0" w:space="0" w:color="auto"/>
        <w:right w:val="none" w:sz="0" w:space="0" w:color="auto"/>
      </w:divBdr>
    </w:div>
    <w:div w:id="459610633">
      <w:bodyDiv w:val="1"/>
      <w:marLeft w:val="0"/>
      <w:marRight w:val="0"/>
      <w:marTop w:val="0"/>
      <w:marBottom w:val="0"/>
      <w:divBdr>
        <w:top w:val="none" w:sz="0" w:space="0" w:color="auto"/>
        <w:left w:val="none" w:sz="0" w:space="0" w:color="auto"/>
        <w:bottom w:val="none" w:sz="0" w:space="0" w:color="auto"/>
        <w:right w:val="none" w:sz="0" w:space="0" w:color="auto"/>
      </w:divBdr>
    </w:div>
    <w:div w:id="559631788">
      <w:bodyDiv w:val="1"/>
      <w:marLeft w:val="0"/>
      <w:marRight w:val="0"/>
      <w:marTop w:val="0"/>
      <w:marBottom w:val="0"/>
      <w:divBdr>
        <w:top w:val="none" w:sz="0" w:space="0" w:color="auto"/>
        <w:left w:val="none" w:sz="0" w:space="0" w:color="auto"/>
        <w:bottom w:val="none" w:sz="0" w:space="0" w:color="auto"/>
        <w:right w:val="none" w:sz="0" w:space="0" w:color="auto"/>
      </w:divBdr>
    </w:div>
    <w:div w:id="879783948">
      <w:bodyDiv w:val="1"/>
      <w:marLeft w:val="0"/>
      <w:marRight w:val="0"/>
      <w:marTop w:val="0"/>
      <w:marBottom w:val="0"/>
      <w:divBdr>
        <w:top w:val="none" w:sz="0" w:space="0" w:color="auto"/>
        <w:left w:val="none" w:sz="0" w:space="0" w:color="auto"/>
        <w:bottom w:val="none" w:sz="0" w:space="0" w:color="auto"/>
        <w:right w:val="none" w:sz="0" w:space="0" w:color="auto"/>
      </w:divBdr>
    </w:div>
    <w:div w:id="1445807496">
      <w:bodyDiv w:val="1"/>
      <w:marLeft w:val="0"/>
      <w:marRight w:val="0"/>
      <w:marTop w:val="0"/>
      <w:marBottom w:val="0"/>
      <w:divBdr>
        <w:top w:val="none" w:sz="0" w:space="0" w:color="auto"/>
        <w:left w:val="none" w:sz="0" w:space="0" w:color="auto"/>
        <w:bottom w:val="none" w:sz="0" w:space="0" w:color="auto"/>
        <w:right w:val="none" w:sz="0" w:space="0" w:color="auto"/>
      </w:divBdr>
    </w:div>
    <w:div w:id="1729723458">
      <w:bodyDiv w:val="1"/>
      <w:marLeft w:val="0"/>
      <w:marRight w:val="0"/>
      <w:marTop w:val="0"/>
      <w:marBottom w:val="0"/>
      <w:divBdr>
        <w:top w:val="none" w:sz="0" w:space="0" w:color="auto"/>
        <w:left w:val="none" w:sz="0" w:space="0" w:color="auto"/>
        <w:bottom w:val="none" w:sz="0" w:space="0" w:color="auto"/>
        <w:right w:val="none" w:sz="0" w:space="0" w:color="auto"/>
      </w:divBdr>
    </w:div>
    <w:div w:id="192533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16</Pages>
  <Words>2143</Words>
  <Characters>12220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Harendra</dc:creator>
  <cp:keywords/>
  <dc:description/>
  <cp:lastModifiedBy>Harendra</cp:lastModifiedBy>
  <cp:revision>12</cp:revision>
  <dcterms:created xsi:type="dcterms:W3CDTF">2020-04-23T18:05:00Z</dcterms:created>
  <dcterms:modified xsi:type="dcterms:W3CDTF">2020-05-19T16:32:00Z</dcterms:modified>
</cp:coreProperties>
</file>