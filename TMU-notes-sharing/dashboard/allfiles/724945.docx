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AC0" w:rsidRDefault="001B3AC0" w:rsidP="001B3AC0">
      <w:pPr>
        <w:pStyle w:val="Title"/>
        <w:jc w:val="center"/>
      </w:pPr>
      <w:r>
        <w:t>Activity Lifecycle in Android</w:t>
      </w:r>
    </w:p>
    <w:p w:rsidR="001B3AC0" w:rsidRDefault="001B3AC0" w:rsidP="001B3AC0">
      <w:pPr>
        <w:pStyle w:val="normal0"/>
      </w:pPr>
    </w:p>
    <w:p w:rsidR="001B3AC0" w:rsidRDefault="001B3AC0" w:rsidP="001B3AC0">
      <w:pPr>
        <w:pStyle w:val="normal0"/>
        <w:pBdr>
          <w:top w:val="nil"/>
          <w:left w:val="nil"/>
          <w:bottom w:val="nil"/>
          <w:right w:val="nil"/>
          <w:between w:val="nil"/>
        </w:pBdr>
      </w:pPr>
      <w:r>
        <w:rPr>
          <w:b/>
          <w:color w:val="01857B"/>
          <w:sz w:val="24"/>
          <w:szCs w:val="24"/>
        </w:rPr>
        <w:t xml:space="preserve">Activity Lifecycle: </w:t>
      </w:r>
      <w:r>
        <w:t>Activity is one of the building blocks of Android OS. In simple words Activity is a screen that user interact with. Every Activity in android has lifecycle like created, started, resumed, paused, stopped or destroyed. These different states are known as Activity Lifecycle. In other words we can say Activity is a class pre-written in Java Programming.</w:t>
      </w:r>
    </w:p>
    <w:p w:rsidR="001B3AC0" w:rsidRDefault="001B3AC0" w:rsidP="001B3AC0">
      <w:pPr>
        <w:pStyle w:val="normal0"/>
        <w:pBdr>
          <w:top w:val="nil"/>
          <w:left w:val="nil"/>
          <w:bottom w:val="nil"/>
          <w:right w:val="nil"/>
          <w:between w:val="nil"/>
        </w:pBdr>
        <w:rPr>
          <w:b/>
          <w:color w:val="01857B"/>
          <w:sz w:val="24"/>
          <w:szCs w:val="24"/>
        </w:rPr>
      </w:pPr>
      <w:r>
        <w:rPr>
          <w:b/>
          <w:color w:val="01857B"/>
          <w:sz w:val="24"/>
          <w:szCs w:val="24"/>
        </w:rPr>
        <w:t>Below is Activity Lifecycle Table:</w:t>
      </w:r>
    </w:p>
    <w:p w:rsidR="001B3AC0" w:rsidRDefault="001B3AC0" w:rsidP="001B3AC0">
      <w:pPr>
        <w:pStyle w:val="normal0"/>
        <w:pBdr>
          <w:top w:val="nil"/>
          <w:left w:val="nil"/>
          <w:bottom w:val="nil"/>
          <w:right w:val="nil"/>
          <w:between w:val="nil"/>
        </w:pBdr>
      </w:pPr>
      <w:r>
        <w:t>Short description of Activity Lifecycle example:</w:t>
      </w:r>
    </w:p>
    <w:p w:rsidR="001B3AC0" w:rsidRDefault="001B3AC0" w:rsidP="001B3AC0">
      <w:pPr>
        <w:pStyle w:val="normal0"/>
        <w:pBdr>
          <w:top w:val="nil"/>
          <w:left w:val="nil"/>
          <w:bottom w:val="nil"/>
          <w:right w:val="nil"/>
          <w:between w:val="nil"/>
        </w:pBdr>
      </w:pPr>
      <w:r>
        <w:rPr>
          <w:b/>
        </w:rPr>
        <w:t>onCreate()</w:t>
      </w:r>
      <w:r>
        <w:t xml:space="preserve"> – Called when the activity is first created</w:t>
      </w:r>
    </w:p>
    <w:p w:rsidR="001B3AC0" w:rsidRDefault="001B3AC0" w:rsidP="001B3AC0">
      <w:pPr>
        <w:pStyle w:val="normal0"/>
        <w:pBdr>
          <w:top w:val="nil"/>
          <w:left w:val="nil"/>
          <w:bottom w:val="nil"/>
          <w:right w:val="nil"/>
          <w:between w:val="nil"/>
        </w:pBdr>
      </w:pPr>
    </w:p>
    <w:p w:rsidR="001B3AC0" w:rsidRDefault="001B3AC0" w:rsidP="001B3AC0">
      <w:pPr>
        <w:pStyle w:val="normal0"/>
        <w:pBdr>
          <w:top w:val="nil"/>
          <w:left w:val="nil"/>
          <w:bottom w:val="nil"/>
          <w:right w:val="nil"/>
          <w:between w:val="nil"/>
        </w:pBdr>
      </w:pPr>
      <w:r>
        <w:rPr>
          <w:b/>
        </w:rPr>
        <w:t>onStart()</w:t>
      </w:r>
      <w:r>
        <w:t xml:space="preserve"> – Called just after it’s creation or by restart method after onStop(). Here Activity start becoming visible to user</w:t>
      </w:r>
    </w:p>
    <w:p w:rsidR="001B3AC0" w:rsidRDefault="001B3AC0" w:rsidP="001B3AC0">
      <w:pPr>
        <w:pStyle w:val="normal0"/>
        <w:pBdr>
          <w:top w:val="nil"/>
          <w:left w:val="nil"/>
          <w:bottom w:val="nil"/>
          <w:right w:val="nil"/>
          <w:between w:val="nil"/>
        </w:pBdr>
      </w:pPr>
    </w:p>
    <w:p w:rsidR="001B3AC0" w:rsidRDefault="001B3AC0" w:rsidP="001B3AC0">
      <w:pPr>
        <w:pStyle w:val="normal0"/>
        <w:pBdr>
          <w:top w:val="nil"/>
          <w:left w:val="nil"/>
          <w:bottom w:val="nil"/>
          <w:right w:val="nil"/>
          <w:between w:val="nil"/>
        </w:pBdr>
      </w:pPr>
      <w:r>
        <w:rPr>
          <w:b/>
        </w:rPr>
        <w:t xml:space="preserve">onResume() </w:t>
      </w:r>
      <w:r>
        <w:t>– Called when Activity is visible to user and user can interact with it</w:t>
      </w:r>
    </w:p>
    <w:p w:rsidR="001B3AC0" w:rsidRDefault="001B3AC0" w:rsidP="001B3AC0">
      <w:pPr>
        <w:pStyle w:val="normal0"/>
        <w:pBdr>
          <w:top w:val="nil"/>
          <w:left w:val="nil"/>
          <w:bottom w:val="nil"/>
          <w:right w:val="nil"/>
          <w:between w:val="nil"/>
        </w:pBdr>
      </w:pPr>
    </w:p>
    <w:p w:rsidR="001B3AC0" w:rsidRDefault="001B3AC0" w:rsidP="001B3AC0">
      <w:pPr>
        <w:pStyle w:val="normal0"/>
        <w:pBdr>
          <w:top w:val="nil"/>
          <w:left w:val="nil"/>
          <w:bottom w:val="nil"/>
          <w:right w:val="nil"/>
          <w:between w:val="nil"/>
        </w:pBdr>
      </w:pPr>
      <w:r>
        <w:rPr>
          <w:b/>
        </w:rPr>
        <w:t>onPause()</w:t>
      </w:r>
      <w:r>
        <w:t xml:space="preserve"> – Called when Activity content is not visible because user resume previous activity</w:t>
      </w:r>
    </w:p>
    <w:p w:rsidR="001B3AC0" w:rsidRDefault="001B3AC0" w:rsidP="001B3AC0">
      <w:pPr>
        <w:pStyle w:val="normal0"/>
        <w:pBdr>
          <w:top w:val="nil"/>
          <w:left w:val="nil"/>
          <w:bottom w:val="nil"/>
          <w:right w:val="nil"/>
          <w:between w:val="nil"/>
        </w:pBdr>
      </w:pPr>
    </w:p>
    <w:p w:rsidR="001B3AC0" w:rsidRDefault="001B3AC0" w:rsidP="001B3AC0">
      <w:pPr>
        <w:pStyle w:val="normal0"/>
        <w:pBdr>
          <w:top w:val="nil"/>
          <w:left w:val="nil"/>
          <w:bottom w:val="nil"/>
          <w:right w:val="nil"/>
          <w:between w:val="nil"/>
        </w:pBdr>
      </w:pPr>
      <w:r>
        <w:rPr>
          <w:b/>
        </w:rPr>
        <w:t xml:space="preserve">onStop() </w:t>
      </w:r>
      <w:r>
        <w:t>– Called when activity is not visible to user because some other activity takes place of it</w:t>
      </w:r>
    </w:p>
    <w:p w:rsidR="001B3AC0" w:rsidRDefault="001B3AC0" w:rsidP="001B3AC0">
      <w:pPr>
        <w:pStyle w:val="normal0"/>
        <w:pBdr>
          <w:top w:val="nil"/>
          <w:left w:val="nil"/>
          <w:bottom w:val="nil"/>
          <w:right w:val="nil"/>
          <w:between w:val="nil"/>
        </w:pBdr>
      </w:pPr>
    </w:p>
    <w:p w:rsidR="001B3AC0" w:rsidRDefault="001B3AC0" w:rsidP="001B3AC0">
      <w:pPr>
        <w:pStyle w:val="normal0"/>
        <w:pBdr>
          <w:top w:val="nil"/>
          <w:left w:val="nil"/>
          <w:bottom w:val="nil"/>
          <w:right w:val="nil"/>
          <w:between w:val="nil"/>
        </w:pBdr>
      </w:pPr>
      <w:r>
        <w:rPr>
          <w:b/>
        </w:rPr>
        <w:t>onRestart()</w:t>
      </w:r>
      <w:r>
        <w:t xml:space="preserve"> – Called when user comes on screen or resume the activity which was stopped</w:t>
      </w:r>
    </w:p>
    <w:p w:rsidR="001B3AC0" w:rsidRDefault="001B3AC0" w:rsidP="001B3AC0">
      <w:pPr>
        <w:pStyle w:val="normal0"/>
        <w:pBdr>
          <w:top w:val="nil"/>
          <w:left w:val="nil"/>
          <w:bottom w:val="nil"/>
          <w:right w:val="nil"/>
          <w:between w:val="nil"/>
        </w:pBdr>
      </w:pPr>
    </w:p>
    <w:p w:rsidR="001B3AC0" w:rsidRDefault="001B3AC0" w:rsidP="001B3AC0">
      <w:pPr>
        <w:pStyle w:val="normal0"/>
        <w:pBdr>
          <w:top w:val="nil"/>
          <w:left w:val="nil"/>
          <w:bottom w:val="nil"/>
          <w:right w:val="nil"/>
          <w:between w:val="nil"/>
        </w:pBdr>
      </w:pPr>
      <w:r>
        <w:rPr>
          <w:b/>
        </w:rPr>
        <w:t>onDestroy()</w:t>
      </w:r>
      <w:r>
        <w:t xml:space="preserve"> – Called when Activity is not in background</w:t>
      </w:r>
    </w:p>
    <w:p w:rsidR="001B3AC0" w:rsidRDefault="001B3AC0" w:rsidP="001B3AC0">
      <w:pPr>
        <w:pStyle w:val="normal0"/>
        <w:pBdr>
          <w:top w:val="nil"/>
          <w:left w:val="nil"/>
          <w:bottom w:val="nil"/>
          <w:right w:val="nil"/>
          <w:between w:val="nil"/>
        </w:pBdr>
        <w:rPr>
          <w:b/>
          <w:color w:val="01857B"/>
          <w:sz w:val="24"/>
          <w:szCs w:val="24"/>
        </w:rPr>
      </w:pPr>
      <w:r>
        <w:rPr>
          <w:b/>
          <w:color w:val="01857B"/>
          <w:sz w:val="24"/>
          <w:szCs w:val="24"/>
        </w:rPr>
        <w:t>Below Activity Lifecycle Diagram Shows Different States:</w:t>
      </w:r>
    </w:p>
    <w:p w:rsidR="001B3AC0" w:rsidRDefault="001B3AC0" w:rsidP="001B3AC0">
      <w:pPr>
        <w:pStyle w:val="normal0"/>
        <w:pBdr>
          <w:top w:val="nil"/>
          <w:left w:val="nil"/>
          <w:bottom w:val="nil"/>
          <w:right w:val="nil"/>
          <w:between w:val="nil"/>
        </w:pBdr>
        <w:jc w:val="center"/>
      </w:pPr>
      <w:r>
        <w:rPr>
          <w:noProof/>
        </w:rPr>
        <w:lastRenderedPageBreak/>
        <w:drawing>
          <wp:inline distT="114300" distB="114300" distL="114300" distR="114300">
            <wp:extent cx="4953000" cy="2733675"/>
            <wp:effectExtent l="0" t="0" r="0" b="0"/>
            <wp:docPr id="42" name="image26.jpg" descr="Activity-Lifecycle-Diagram.jpg"/>
            <wp:cNvGraphicFramePr/>
            <a:graphic xmlns:a="http://schemas.openxmlformats.org/drawingml/2006/main">
              <a:graphicData uri="http://schemas.openxmlformats.org/drawingml/2006/picture">
                <pic:pic xmlns:pic="http://schemas.openxmlformats.org/drawingml/2006/picture">
                  <pic:nvPicPr>
                    <pic:cNvPr id="0" name="image26.jpg" descr="Activity-Lifecycle-Diagram.jpg"/>
                    <pic:cNvPicPr preferRelativeResize="0"/>
                  </pic:nvPicPr>
                  <pic:blipFill>
                    <a:blip r:embed="rId7"/>
                    <a:srcRect/>
                    <a:stretch>
                      <a:fillRect/>
                    </a:stretch>
                  </pic:blipFill>
                  <pic:spPr>
                    <a:xfrm>
                      <a:off x="0" y="0"/>
                      <a:ext cx="4953000" cy="2733675"/>
                    </a:xfrm>
                    <a:prstGeom prst="rect">
                      <a:avLst/>
                    </a:prstGeom>
                    <a:ln/>
                  </pic:spPr>
                </pic:pic>
              </a:graphicData>
            </a:graphic>
          </wp:inline>
        </w:drawing>
      </w:r>
    </w:p>
    <w:p w:rsidR="001B3AC0" w:rsidRDefault="001B3AC0" w:rsidP="001B3AC0">
      <w:pPr>
        <w:pStyle w:val="normal0"/>
        <w:pBdr>
          <w:top w:val="nil"/>
          <w:left w:val="nil"/>
          <w:bottom w:val="nil"/>
          <w:right w:val="nil"/>
          <w:between w:val="nil"/>
        </w:pBdr>
      </w:pPr>
    </w:p>
    <w:p w:rsidR="001B3AC0" w:rsidRDefault="001B3AC0" w:rsidP="001B3AC0">
      <w:pPr>
        <w:pStyle w:val="normal0"/>
        <w:pBdr>
          <w:top w:val="nil"/>
          <w:left w:val="nil"/>
          <w:bottom w:val="nil"/>
          <w:right w:val="nil"/>
          <w:between w:val="nil"/>
        </w:pBdr>
        <w:rPr>
          <w:b/>
          <w:color w:val="01857B"/>
          <w:sz w:val="24"/>
          <w:szCs w:val="24"/>
        </w:rPr>
      </w:pPr>
      <w:r>
        <w:rPr>
          <w:b/>
          <w:color w:val="01857B"/>
          <w:sz w:val="24"/>
          <w:szCs w:val="24"/>
        </w:rPr>
        <w:t>Different Types of Activity Lifecycle States:</w:t>
      </w:r>
    </w:p>
    <w:p w:rsidR="001B3AC0" w:rsidRDefault="001B3AC0" w:rsidP="001B3AC0">
      <w:pPr>
        <w:pStyle w:val="normal0"/>
        <w:pBdr>
          <w:top w:val="nil"/>
          <w:left w:val="nil"/>
          <w:bottom w:val="nil"/>
          <w:right w:val="nil"/>
          <w:between w:val="nil"/>
        </w:pBdr>
      </w:pPr>
      <w:r>
        <w:t>Activity have different states or it’s known as Activity life cycle. All life cycle methods aren’t required to override but it’s quite important to understand them. Lifecycles methods can be overridden according to requirements.</w:t>
      </w:r>
    </w:p>
    <w:p w:rsidR="001B3AC0" w:rsidRDefault="001B3AC0" w:rsidP="001B3AC0">
      <w:pPr>
        <w:pStyle w:val="normal0"/>
        <w:pBdr>
          <w:top w:val="nil"/>
          <w:left w:val="nil"/>
          <w:bottom w:val="nil"/>
          <w:right w:val="nil"/>
          <w:between w:val="nil"/>
        </w:pBdr>
      </w:pPr>
    </w:p>
    <w:p w:rsidR="001B3AC0" w:rsidRDefault="001B3AC0" w:rsidP="001B3AC0">
      <w:pPr>
        <w:pStyle w:val="normal0"/>
        <w:pBdr>
          <w:top w:val="nil"/>
          <w:left w:val="nil"/>
          <w:bottom w:val="nil"/>
          <w:right w:val="nil"/>
          <w:between w:val="nil"/>
        </w:pBdr>
        <w:rPr>
          <w:b/>
          <w:color w:val="01857B"/>
          <w:sz w:val="24"/>
          <w:szCs w:val="24"/>
        </w:rPr>
      </w:pPr>
      <w:r>
        <w:rPr>
          <w:b/>
          <w:color w:val="01857B"/>
          <w:sz w:val="24"/>
          <w:szCs w:val="24"/>
        </w:rPr>
        <w:t>LIST OF ACTIVITY LIFECYCLE METHODS OR STATES:</w:t>
      </w:r>
    </w:p>
    <w:p w:rsidR="001B3AC0" w:rsidRDefault="001B3AC0" w:rsidP="001B3AC0">
      <w:pPr>
        <w:pStyle w:val="normal0"/>
        <w:pBdr>
          <w:top w:val="nil"/>
          <w:left w:val="nil"/>
          <w:bottom w:val="nil"/>
          <w:right w:val="nil"/>
          <w:between w:val="nil"/>
        </w:pBdr>
        <w:rPr>
          <w:b/>
          <w:color w:val="880000"/>
        </w:rPr>
      </w:pPr>
      <w:r>
        <w:rPr>
          <w:b/>
          <w:color w:val="880000"/>
        </w:rPr>
        <w:t>Activity Created: onCreate(Bundle savedInstanceState):</w:t>
      </w:r>
    </w:p>
    <w:p w:rsidR="001B3AC0" w:rsidRDefault="001B3AC0" w:rsidP="001B3AC0">
      <w:pPr>
        <w:pStyle w:val="normal0"/>
        <w:pBdr>
          <w:top w:val="nil"/>
          <w:left w:val="nil"/>
          <w:bottom w:val="nil"/>
          <w:right w:val="nil"/>
          <w:between w:val="nil"/>
        </w:pBdr>
      </w:pPr>
      <w:r>
        <w:rPr>
          <w:b/>
        </w:rPr>
        <w:t>onCreate()</w:t>
      </w:r>
      <w:r>
        <w:t xml:space="preserve"> method is called when activity gets memory in the OS. To use create state we need to override onCreate(Bundle savedInstanceState) method. Now there will be question in mind what is Bundle here, so Bundle is a data repository object that can store any kind of primitive data and this object will be null until some data isn’t saved in that.</w:t>
      </w:r>
    </w:p>
    <w:p w:rsidR="001B3AC0" w:rsidRDefault="001B3AC0" w:rsidP="001B3AC0">
      <w:pPr>
        <w:pStyle w:val="normal0"/>
        <w:pBdr>
          <w:top w:val="nil"/>
          <w:left w:val="nil"/>
          <w:bottom w:val="nil"/>
          <w:right w:val="nil"/>
          <w:between w:val="nil"/>
        </w:pBdr>
      </w:pPr>
    </w:p>
    <w:p w:rsidR="001B3AC0" w:rsidRDefault="001B3AC0" w:rsidP="001B3AC0">
      <w:pPr>
        <w:pStyle w:val="normal0"/>
        <w:pBdr>
          <w:top w:val="nil"/>
          <w:left w:val="nil"/>
          <w:bottom w:val="nil"/>
          <w:right w:val="nil"/>
          <w:between w:val="nil"/>
        </w:pBdr>
      </w:pPr>
      <w:r>
        <w:t>When an Activity first call or launched then onCreate(Bundle savedInstanceState) method is responsible to create the activity.</w:t>
      </w:r>
    </w:p>
    <w:p w:rsidR="001B3AC0" w:rsidRDefault="001B3AC0" w:rsidP="001B3AC0">
      <w:pPr>
        <w:pStyle w:val="normal0"/>
        <w:pBdr>
          <w:top w:val="nil"/>
          <w:left w:val="nil"/>
          <w:bottom w:val="nil"/>
          <w:right w:val="nil"/>
          <w:between w:val="nil"/>
        </w:pBdr>
      </w:pPr>
      <w:r>
        <w:t>When ever orientation(i.e. from horizontal to vertical or vertical to horizontal) of activity gets changed or when an Activity gets forcefully terminated by any Operating System then savedInstanceState i.e. object of Bundle Class will save the state of an Activity.</w:t>
      </w:r>
    </w:p>
    <w:p w:rsidR="001B3AC0" w:rsidRDefault="001B3AC0" w:rsidP="001B3AC0">
      <w:pPr>
        <w:pStyle w:val="normal0"/>
        <w:pBdr>
          <w:top w:val="nil"/>
          <w:left w:val="nil"/>
          <w:bottom w:val="nil"/>
          <w:right w:val="nil"/>
          <w:between w:val="nil"/>
        </w:pBdr>
      </w:pPr>
      <w:r>
        <w:lastRenderedPageBreak/>
        <w:t>It is best place to put initialization code.</w:t>
      </w:r>
    </w:p>
    <w:p w:rsidR="001B3AC0" w:rsidRDefault="001B3AC0" w:rsidP="001B3AC0">
      <w:pPr>
        <w:pStyle w:val="normal0"/>
        <w:pBdr>
          <w:top w:val="nil"/>
          <w:left w:val="nil"/>
          <w:bottom w:val="nil"/>
          <w:right w:val="nil"/>
          <w:between w:val="nil"/>
        </w:pBdr>
      </w:pPr>
    </w:p>
    <w:p w:rsidR="001B3AC0" w:rsidRDefault="001B3AC0" w:rsidP="001B3AC0">
      <w:pPr>
        <w:pStyle w:val="normal0"/>
        <w:pBdr>
          <w:top w:val="nil"/>
          <w:left w:val="nil"/>
          <w:bottom w:val="nil"/>
          <w:right w:val="nil"/>
          <w:between w:val="nil"/>
        </w:pBdr>
        <w:rPr>
          <w:b/>
          <w:color w:val="880000"/>
        </w:rPr>
      </w:pPr>
      <w:r>
        <w:rPr>
          <w:b/>
          <w:color w:val="880000"/>
        </w:rPr>
        <w:t>Activity Started: onStart():</w:t>
      </w:r>
    </w:p>
    <w:p w:rsidR="001B3AC0" w:rsidRDefault="001B3AC0" w:rsidP="001B3AC0">
      <w:pPr>
        <w:pStyle w:val="normal0"/>
        <w:pBdr>
          <w:top w:val="nil"/>
          <w:left w:val="nil"/>
          <w:bottom w:val="nil"/>
          <w:right w:val="nil"/>
          <w:between w:val="nil"/>
        </w:pBdr>
      </w:pPr>
      <w:r>
        <w:t>onStart() method is called just after it’s creation. In other case Activity can also be started by calling restart method i.e after activity stop. So this means onStart() gets called by Android OS when user switch between applications. For example, if a user was using Application A and then a notification comes and user clicked on notification and moved to Application B, in this case Application A will be paused. And again if a user again click on app icon of Application A then Application A which was stopped will again gets started.</w:t>
      </w:r>
    </w:p>
    <w:p w:rsidR="001B3AC0" w:rsidRDefault="001B3AC0" w:rsidP="001B3AC0">
      <w:pPr>
        <w:pStyle w:val="normal0"/>
        <w:pBdr>
          <w:top w:val="nil"/>
          <w:left w:val="nil"/>
          <w:bottom w:val="nil"/>
          <w:right w:val="nil"/>
          <w:between w:val="nil"/>
        </w:pBdr>
      </w:pPr>
    </w:p>
    <w:p w:rsidR="001B3AC0" w:rsidRDefault="001B3AC0" w:rsidP="001B3AC0">
      <w:pPr>
        <w:pStyle w:val="normal0"/>
        <w:pBdr>
          <w:top w:val="nil"/>
          <w:left w:val="nil"/>
          <w:bottom w:val="nil"/>
          <w:right w:val="nil"/>
          <w:between w:val="nil"/>
        </w:pBdr>
        <w:rPr>
          <w:b/>
          <w:color w:val="880000"/>
        </w:rPr>
      </w:pPr>
      <w:r>
        <w:rPr>
          <w:b/>
          <w:color w:val="880000"/>
        </w:rPr>
        <w:t>Activity Resumed:.onResume():</w:t>
      </w:r>
    </w:p>
    <w:p w:rsidR="001B3AC0" w:rsidRDefault="001B3AC0" w:rsidP="001B3AC0">
      <w:pPr>
        <w:pStyle w:val="normal0"/>
        <w:pBdr>
          <w:top w:val="nil"/>
          <w:left w:val="nil"/>
          <w:bottom w:val="nil"/>
          <w:right w:val="nil"/>
          <w:between w:val="nil"/>
        </w:pBdr>
      </w:pPr>
      <w:r>
        <w:t>Activity resumed is that situation when it is actually visible to user means the data displayed in the activity is visible to user. In lifecycle it always gets called after activity start and in most use case after activity paused (onPause).</w:t>
      </w:r>
    </w:p>
    <w:p w:rsidR="001B3AC0" w:rsidRDefault="001B3AC0" w:rsidP="001B3AC0">
      <w:pPr>
        <w:pStyle w:val="normal0"/>
        <w:pBdr>
          <w:top w:val="nil"/>
          <w:left w:val="nil"/>
          <w:bottom w:val="nil"/>
          <w:right w:val="nil"/>
          <w:between w:val="nil"/>
        </w:pBdr>
      </w:pPr>
    </w:p>
    <w:p w:rsidR="001B3AC0" w:rsidRDefault="001B3AC0" w:rsidP="001B3AC0">
      <w:pPr>
        <w:pStyle w:val="normal0"/>
        <w:pBdr>
          <w:top w:val="nil"/>
          <w:left w:val="nil"/>
          <w:bottom w:val="nil"/>
          <w:right w:val="nil"/>
          <w:between w:val="nil"/>
        </w:pBdr>
        <w:rPr>
          <w:b/>
          <w:color w:val="880000"/>
        </w:rPr>
      </w:pPr>
      <w:r>
        <w:rPr>
          <w:b/>
          <w:color w:val="880000"/>
        </w:rPr>
        <w:t>Activity Paused: onPause():</w:t>
      </w:r>
    </w:p>
    <w:p w:rsidR="001B3AC0" w:rsidRDefault="001B3AC0" w:rsidP="001B3AC0">
      <w:pPr>
        <w:pStyle w:val="normal0"/>
        <w:pBdr>
          <w:top w:val="nil"/>
          <w:left w:val="nil"/>
          <w:bottom w:val="nil"/>
          <w:right w:val="nil"/>
          <w:between w:val="nil"/>
        </w:pBdr>
      </w:pPr>
      <w:r>
        <w:t>Activity is called paused when it’s content is not visible to user, in most case onPause() method called by Android OS when user press Home button (Center Button on Device) to make hide.</w:t>
      </w:r>
    </w:p>
    <w:p w:rsidR="001B3AC0" w:rsidRDefault="001B3AC0" w:rsidP="001B3AC0">
      <w:pPr>
        <w:pStyle w:val="normal0"/>
        <w:pBdr>
          <w:top w:val="nil"/>
          <w:left w:val="nil"/>
          <w:bottom w:val="nil"/>
          <w:right w:val="nil"/>
          <w:between w:val="nil"/>
        </w:pBdr>
      </w:pPr>
      <w:r>
        <w:t>Activity also gets paused before stop called in case user press the back navigation button. The activity will go in paused state for these reasons also if a notification or some other dialog is overlaying any part (top or bottom) of the activity (screen). Similarly, if the other screen or dialog is transparent then user can see the screen but cannot interact with it. For example, if a call or notification comes in, the user will get the opportunity to take the call or ignore it.</w:t>
      </w:r>
    </w:p>
    <w:p w:rsidR="001B3AC0" w:rsidRDefault="001B3AC0" w:rsidP="001B3AC0">
      <w:pPr>
        <w:pStyle w:val="normal0"/>
        <w:pBdr>
          <w:top w:val="nil"/>
          <w:left w:val="nil"/>
          <w:bottom w:val="nil"/>
          <w:right w:val="nil"/>
          <w:between w:val="nil"/>
        </w:pBdr>
      </w:pPr>
    </w:p>
    <w:p w:rsidR="001B3AC0" w:rsidRDefault="001B3AC0" w:rsidP="001B3AC0">
      <w:pPr>
        <w:pStyle w:val="normal0"/>
        <w:pBdr>
          <w:top w:val="nil"/>
          <w:left w:val="nil"/>
          <w:bottom w:val="nil"/>
          <w:right w:val="nil"/>
          <w:between w:val="nil"/>
        </w:pBdr>
      </w:pPr>
    </w:p>
    <w:p w:rsidR="001B3AC0" w:rsidRDefault="001B3AC0" w:rsidP="001B3AC0">
      <w:pPr>
        <w:pStyle w:val="normal0"/>
        <w:pBdr>
          <w:top w:val="nil"/>
          <w:left w:val="nil"/>
          <w:bottom w:val="nil"/>
          <w:right w:val="nil"/>
          <w:between w:val="nil"/>
        </w:pBdr>
        <w:rPr>
          <w:b/>
          <w:color w:val="880000"/>
        </w:rPr>
      </w:pPr>
      <w:r>
        <w:rPr>
          <w:b/>
          <w:color w:val="880000"/>
        </w:rPr>
        <w:t>Activity Stopped: onStop():</w:t>
      </w:r>
    </w:p>
    <w:p w:rsidR="001B3AC0" w:rsidRDefault="001B3AC0" w:rsidP="001B3AC0">
      <w:pPr>
        <w:pStyle w:val="normal0"/>
        <w:pBdr>
          <w:top w:val="nil"/>
          <w:left w:val="nil"/>
          <w:bottom w:val="nil"/>
          <w:right w:val="nil"/>
          <w:between w:val="nil"/>
        </w:pBdr>
      </w:pPr>
      <w:r>
        <w:t>Activity is called stopped when it’s not visible to user. Any activity gets stopped in case some other activity takes place of it. For example, if a user was on screen 1 and click on some button and moves to screen 2. In this case Activity displaying content for screen 1 will be stopped.</w:t>
      </w:r>
    </w:p>
    <w:p w:rsidR="001B3AC0" w:rsidRDefault="001B3AC0" w:rsidP="001B3AC0">
      <w:pPr>
        <w:pStyle w:val="normal0"/>
        <w:pBdr>
          <w:top w:val="nil"/>
          <w:left w:val="nil"/>
          <w:bottom w:val="nil"/>
          <w:right w:val="nil"/>
          <w:between w:val="nil"/>
        </w:pBdr>
      </w:pPr>
      <w:r>
        <w:lastRenderedPageBreak/>
        <w:t>Every activity gets stopped before destroy in case of when user press back navigation button. So Activity will be in stopped state when hidden or replaced by other activities that have been launched or switched by user. In this case application will not present anything useful to the user directly as it’s going to stop.</w:t>
      </w:r>
    </w:p>
    <w:p w:rsidR="001B3AC0" w:rsidRDefault="001B3AC0" w:rsidP="001B3AC0">
      <w:pPr>
        <w:pStyle w:val="normal0"/>
        <w:pBdr>
          <w:top w:val="nil"/>
          <w:left w:val="nil"/>
          <w:bottom w:val="nil"/>
          <w:right w:val="nil"/>
          <w:between w:val="nil"/>
        </w:pBdr>
      </w:pPr>
    </w:p>
    <w:p w:rsidR="001B3AC0" w:rsidRDefault="001B3AC0" w:rsidP="001B3AC0">
      <w:pPr>
        <w:pStyle w:val="normal0"/>
        <w:pBdr>
          <w:top w:val="nil"/>
          <w:left w:val="nil"/>
          <w:bottom w:val="nil"/>
          <w:right w:val="nil"/>
          <w:between w:val="nil"/>
        </w:pBdr>
      </w:pPr>
    </w:p>
    <w:p w:rsidR="001B3AC0" w:rsidRDefault="001B3AC0" w:rsidP="001B3AC0">
      <w:pPr>
        <w:pStyle w:val="normal0"/>
        <w:pBdr>
          <w:top w:val="nil"/>
          <w:left w:val="nil"/>
          <w:bottom w:val="nil"/>
          <w:right w:val="nil"/>
          <w:between w:val="nil"/>
        </w:pBdr>
        <w:rPr>
          <w:b/>
          <w:color w:val="880000"/>
        </w:rPr>
      </w:pPr>
      <w:r>
        <w:rPr>
          <w:b/>
          <w:color w:val="880000"/>
        </w:rPr>
        <w:t>Activity Restarted: onRestart():</w:t>
      </w:r>
    </w:p>
    <w:p w:rsidR="001B3AC0" w:rsidRDefault="001B3AC0" w:rsidP="001B3AC0">
      <w:pPr>
        <w:pStyle w:val="normal0"/>
        <w:pBdr>
          <w:top w:val="nil"/>
          <w:left w:val="nil"/>
          <w:bottom w:val="nil"/>
          <w:right w:val="nil"/>
          <w:between w:val="nil"/>
        </w:pBdr>
      </w:pPr>
      <w:r>
        <w:t>Activity is called in restart state after stop state. So activity’s onRestart() function gets called when user comes on screen or resume the activity which was stopped. In other words, when Operating System starts the activity for the first time onRestart() never gets called. It gets called only in case when activity is resumes after stopped state.</w:t>
      </w:r>
    </w:p>
    <w:p w:rsidR="001B3AC0" w:rsidRDefault="001B3AC0" w:rsidP="001B3AC0">
      <w:pPr>
        <w:pStyle w:val="normal0"/>
        <w:pBdr>
          <w:top w:val="nil"/>
          <w:left w:val="nil"/>
          <w:bottom w:val="nil"/>
          <w:right w:val="nil"/>
          <w:between w:val="nil"/>
        </w:pBdr>
      </w:pPr>
    </w:p>
    <w:p w:rsidR="001B3AC0" w:rsidRDefault="001B3AC0" w:rsidP="001B3AC0">
      <w:pPr>
        <w:pStyle w:val="normal0"/>
        <w:pBdr>
          <w:top w:val="nil"/>
          <w:left w:val="nil"/>
          <w:bottom w:val="nil"/>
          <w:right w:val="nil"/>
          <w:between w:val="nil"/>
        </w:pBdr>
        <w:rPr>
          <w:b/>
          <w:color w:val="880000"/>
        </w:rPr>
      </w:pPr>
      <w:r>
        <w:rPr>
          <w:b/>
          <w:color w:val="880000"/>
        </w:rPr>
        <w:t>Activity Destroyed: onDestroy():</w:t>
      </w:r>
    </w:p>
    <w:p w:rsidR="001B3AC0" w:rsidRDefault="001B3AC0" w:rsidP="001B3AC0">
      <w:pPr>
        <w:pStyle w:val="normal0"/>
        <w:pBdr>
          <w:top w:val="nil"/>
          <w:left w:val="nil"/>
          <w:bottom w:val="nil"/>
          <w:right w:val="nil"/>
          <w:between w:val="nil"/>
        </w:pBdr>
      </w:pPr>
      <w:r>
        <w:t>Any activity is known as in destroyed state when it’s not in background. There can different cases at what time activity get destroyed.</w:t>
      </w:r>
    </w:p>
    <w:p w:rsidR="001B3AC0" w:rsidRDefault="001B3AC0" w:rsidP="001B3AC0">
      <w:pPr>
        <w:pStyle w:val="normal0"/>
        <w:pBdr>
          <w:top w:val="nil"/>
          <w:left w:val="nil"/>
          <w:bottom w:val="nil"/>
          <w:right w:val="nil"/>
          <w:between w:val="nil"/>
        </w:pBdr>
      </w:pPr>
      <w:r>
        <w:t>First is if user pressed the back navigation button then activity will be destroyed after completing the lifecycle of pause and stop.</w:t>
      </w:r>
    </w:p>
    <w:p w:rsidR="001B3AC0" w:rsidRDefault="001B3AC0" w:rsidP="001B3AC0">
      <w:pPr>
        <w:pStyle w:val="normal0"/>
        <w:pBdr>
          <w:top w:val="nil"/>
          <w:left w:val="nil"/>
          <w:bottom w:val="nil"/>
          <w:right w:val="nil"/>
          <w:between w:val="nil"/>
        </w:pBdr>
      </w:pPr>
    </w:p>
    <w:p w:rsidR="001B3AC0" w:rsidRDefault="001B3AC0" w:rsidP="001B3AC0">
      <w:pPr>
        <w:pStyle w:val="normal0"/>
        <w:pBdr>
          <w:top w:val="nil"/>
          <w:left w:val="nil"/>
          <w:bottom w:val="nil"/>
          <w:right w:val="nil"/>
          <w:between w:val="nil"/>
        </w:pBdr>
      </w:pPr>
      <w:r>
        <w:t>In case if user press the home button and app moves to background. User is not using it no more and it’s being shown in recent apps list. So in this case if system required resources need to use somewhere else then OS can destroy the Activity.</w:t>
      </w:r>
    </w:p>
    <w:p w:rsidR="001B3AC0" w:rsidRDefault="001B3AC0" w:rsidP="001B3AC0">
      <w:pPr>
        <w:pStyle w:val="normal0"/>
        <w:pBdr>
          <w:top w:val="nil"/>
          <w:left w:val="nil"/>
          <w:bottom w:val="nil"/>
          <w:right w:val="nil"/>
          <w:between w:val="nil"/>
        </w:pBdr>
      </w:pPr>
      <w:r>
        <w:t>After the Activity is destroyed if user again click the app icon, in this case activity will be recreated and follow the same lifecycle again. Another use case is with Splash Screens if there is call to finish() method from onCreate() of an activity then OS can directly call onDestroy() with calling onPause() and onStop().</w:t>
      </w:r>
    </w:p>
    <w:p w:rsidR="001B3AC0" w:rsidRDefault="001B3AC0" w:rsidP="001B3AC0">
      <w:pPr>
        <w:pStyle w:val="normal0"/>
        <w:pBdr>
          <w:top w:val="nil"/>
          <w:left w:val="nil"/>
          <w:bottom w:val="nil"/>
          <w:right w:val="nil"/>
          <w:between w:val="nil"/>
        </w:pBdr>
      </w:pPr>
    </w:p>
    <w:p w:rsidR="001B3AC0" w:rsidRDefault="001B3AC0" w:rsidP="001B3AC0">
      <w:pPr>
        <w:pStyle w:val="normal0"/>
        <w:pBdr>
          <w:top w:val="nil"/>
          <w:left w:val="nil"/>
          <w:bottom w:val="nil"/>
          <w:right w:val="nil"/>
          <w:between w:val="nil"/>
        </w:pBdr>
        <w:rPr>
          <w:b/>
          <w:color w:val="01857B"/>
          <w:sz w:val="24"/>
          <w:szCs w:val="24"/>
        </w:rPr>
      </w:pPr>
      <w:r>
        <w:rPr>
          <w:b/>
          <w:color w:val="01857B"/>
          <w:sz w:val="24"/>
          <w:szCs w:val="24"/>
        </w:rPr>
        <w:t>Activity Lifecycle Example:</w:t>
      </w:r>
    </w:p>
    <w:p w:rsidR="001B3AC0" w:rsidRDefault="001B3AC0" w:rsidP="001B3AC0">
      <w:pPr>
        <w:pStyle w:val="normal0"/>
        <w:pBdr>
          <w:top w:val="nil"/>
          <w:left w:val="nil"/>
          <w:bottom w:val="nil"/>
          <w:right w:val="nil"/>
          <w:between w:val="nil"/>
        </w:pBdr>
      </w:pPr>
      <w:r>
        <w:t>In the below example we have used the below JAVA and Android topics:</w:t>
      </w:r>
    </w:p>
    <w:p w:rsidR="001B3AC0" w:rsidRDefault="001B3AC0" w:rsidP="001B3AC0">
      <w:pPr>
        <w:pStyle w:val="normal0"/>
        <w:pBdr>
          <w:top w:val="nil"/>
          <w:left w:val="nil"/>
          <w:bottom w:val="nil"/>
          <w:right w:val="nil"/>
          <w:between w:val="nil"/>
        </w:pBdr>
      </w:pPr>
      <w:r>
        <w:t>JAVA Topics Used: Method Overriding, static variable, package, Inheritance, method and class.</w:t>
      </w:r>
    </w:p>
    <w:p w:rsidR="001B3AC0" w:rsidRDefault="001B3AC0" w:rsidP="001B3AC0">
      <w:pPr>
        <w:pStyle w:val="normal0"/>
        <w:pBdr>
          <w:top w:val="nil"/>
          <w:left w:val="nil"/>
          <w:bottom w:val="nil"/>
          <w:right w:val="nil"/>
          <w:between w:val="nil"/>
        </w:pBdr>
      </w:pPr>
      <w:r>
        <w:t>Android Topic Used: We have used Log class which is used to printout message in Logcat. One of the important use of Log is in debugging.</w:t>
      </w:r>
    </w:p>
    <w:p w:rsidR="001B3AC0" w:rsidRDefault="001B3AC0" w:rsidP="001B3AC0">
      <w:pPr>
        <w:pStyle w:val="normal0"/>
        <w:pBdr>
          <w:top w:val="nil"/>
          <w:left w:val="nil"/>
          <w:bottom w:val="nil"/>
          <w:right w:val="nil"/>
          <w:between w:val="nil"/>
        </w:pBdr>
      </w:pPr>
      <w:r>
        <w:lastRenderedPageBreak/>
        <w:t>First we will create a new Android Project and name the activity as HomeActivity. In our case we have named our App project as Activity Lifecycle Example.</w:t>
      </w:r>
    </w:p>
    <w:p w:rsidR="001B3AC0" w:rsidRDefault="001B3AC0" w:rsidP="001B3AC0">
      <w:pPr>
        <w:pStyle w:val="normal0"/>
        <w:pBdr>
          <w:top w:val="nil"/>
          <w:left w:val="nil"/>
          <w:bottom w:val="nil"/>
          <w:right w:val="nil"/>
          <w:between w:val="nil"/>
        </w:pBdr>
      </w:pPr>
      <w:r>
        <w:t>We will initialize a static String variable with the name of the underlying class using getSimpleName() method. In our case HOME_ACTIVITY_TAG is the name of the String variable which store class name HomeActivity.</w:t>
      </w:r>
    </w:p>
    <w:p w:rsidR="001B3AC0" w:rsidRDefault="001B3AC0" w:rsidP="001B3AC0">
      <w:pPr>
        <w:pStyle w:val="normal0"/>
        <w:pBdr>
          <w:top w:val="nil"/>
          <w:left w:val="nil"/>
          <w:bottom w:val="nil"/>
          <w:right w:val="nil"/>
          <w:between w:val="nil"/>
        </w:pBd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75"/>
      </w:tblGrid>
      <w:tr w:rsidR="001B3AC0" w:rsidTr="00C965A3">
        <w:tc>
          <w:tcPr>
            <w:tcW w:w="9375" w:type="dxa"/>
            <w:shd w:val="clear" w:color="auto" w:fill="auto"/>
            <w:tcMar>
              <w:top w:w="100" w:type="dxa"/>
              <w:left w:w="100" w:type="dxa"/>
              <w:bottom w:w="100" w:type="dxa"/>
              <w:right w:w="100" w:type="dxa"/>
            </w:tcMar>
          </w:tcPr>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88"/>
                <w:sz w:val="18"/>
                <w:szCs w:val="18"/>
              </w:rPr>
              <w:t>private</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static</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final</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String</w:t>
            </w:r>
            <w:r>
              <w:rPr>
                <w:rFonts w:ascii="Consolas" w:eastAsia="Consolas" w:hAnsi="Consolas" w:cs="Consolas"/>
                <w:color w:val="000000"/>
                <w:sz w:val="18"/>
                <w:szCs w:val="18"/>
              </w:rPr>
              <w:t xml:space="preserve"> HOME_ACTIVITY_TAG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HomeActivity</w:t>
            </w:r>
            <w:r>
              <w:rPr>
                <w:rFonts w:ascii="Consolas" w:eastAsia="Consolas" w:hAnsi="Consolas" w:cs="Consolas"/>
                <w:color w:val="666600"/>
                <w:sz w:val="18"/>
                <w:szCs w:val="18"/>
              </w:rPr>
              <w:t>.</w:t>
            </w:r>
            <w:r>
              <w:rPr>
                <w:rFonts w:ascii="Consolas" w:eastAsia="Consolas" w:hAnsi="Consolas" w:cs="Consolas"/>
                <w:color w:val="000088"/>
                <w:sz w:val="18"/>
                <w:szCs w:val="18"/>
              </w:rPr>
              <w:t>class</w:t>
            </w:r>
            <w:r>
              <w:rPr>
                <w:rFonts w:ascii="Consolas" w:eastAsia="Consolas" w:hAnsi="Consolas" w:cs="Consolas"/>
                <w:color w:val="666600"/>
                <w:sz w:val="18"/>
                <w:szCs w:val="18"/>
              </w:rPr>
              <w:t>.</w:t>
            </w:r>
            <w:r>
              <w:rPr>
                <w:rFonts w:ascii="Consolas" w:eastAsia="Consolas" w:hAnsi="Consolas" w:cs="Consolas"/>
                <w:color w:val="000000"/>
                <w:sz w:val="18"/>
                <w:szCs w:val="18"/>
              </w:rPr>
              <w:t>getSimpleName</w:t>
            </w:r>
            <w:r>
              <w:rPr>
                <w:rFonts w:ascii="Consolas" w:eastAsia="Consolas" w:hAnsi="Consolas" w:cs="Consolas"/>
                <w:color w:val="666600"/>
                <w:sz w:val="18"/>
                <w:szCs w:val="18"/>
              </w:rPr>
              <w:t>();</w:t>
            </w:r>
          </w:p>
        </w:tc>
      </w:tr>
    </w:tbl>
    <w:p w:rsidR="001B3AC0" w:rsidRDefault="001B3AC0" w:rsidP="001B3AC0">
      <w:pPr>
        <w:pStyle w:val="normal0"/>
        <w:pBdr>
          <w:top w:val="nil"/>
          <w:left w:val="nil"/>
          <w:bottom w:val="nil"/>
          <w:right w:val="nil"/>
          <w:between w:val="nil"/>
        </w:pBdr>
      </w:pPr>
    </w:p>
    <w:p w:rsidR="001B3AC0" w:rsidRDefault="001B3AC0" w:rsidP="001B3AC0">
      <w:pPr>
        <w:pStyle w:val="normal0"/>
        <w:pBdr>
          <w:top w:val="nil"/>
          <w:left w:val="nil"/>
          <w:bottom w:val="nil"/>
          <w:right w:val="nil"/>
          <w:between w:val="nil"/>
        </w:pBdr>
      </w:pPr>
      <w:r>
        <w:t>Now we will create a new method which will print message in Logcat.</w:t>
      </w:r>
    </w:p>
    <w:p w:rsidR="001B3AC0" w:rsidRDefault="001B3AC0" w:rsidP="001B3AC0">
      <w:pPr>
        <w:pStyle w:val="normal0"/>
        <w:pBdr>
          <w:top w:val="nil"/>
          <w:left w:val="nil"/>
          <w:bottom w:val="nil"/>
          <w:right w:val="nil"/>
          <w:between w:val="nil"/>
        </w:pBd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75"/>
      </w:tblGrid>
      <w:tr w:rsidR="001B3AC0" w:rsidTr="00C965A3">
        <w:tc>
          <w:tcPr>
            <w:tcW w:w="9375" w:type="dxa"/>
            <w:shd w:val="clear" w:color="auto" w:fill="auto"/>
            <w:tcMar>
              <w:top w:w="100" w:type="dxa"/>
              <w:left w:w="100" w:type="dxa"/>
              <w:bottom w:w="100" w:type="dxa"/>
              <w:right w:w="100" w:type="dxa"/>
            </w:tcMar>
          </w:tcPr>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88"/>
                <w:sz w:val="18"/>
                <w:szCs w:val="18"/>
              </w:rPr>
              <w:t>private</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void</w:t>
            </w:r>
            <w:r>
              <w:rPr>
                <w:rFonts w:ascii="Consolas" w:eastAsia="Consolas" w:hAnsi="Consolas" w:cs="Consolas"/>
                <w:color w:val="000000"/>
                <w:sz w:val="18"/>
                <w:szCs w:val="18"/>
              </w:rPr>
              <w:t xml:space="preserve"> showLog</w:t>
            </w:r>
            <w:r>
              <w:rPr>
                <w:rFonts w:ascii="Consolas" w:eastAsia="Consolas" w:hAnsi="Consolas" w:cs="Consolas"/>
                <w:color w:val="666600"/>
                <w:sz w:val="18"/>
                <w:szCs w:val="18"/>
              </w:rPr>
              <w:t>(</w:t>
            </w:r>
            <w:r>
              <w:rPr>
                <w:rFonts w:ascii="Consolas" w:eastAsia="Consolas" w:hAnsi="Consolas" w:cs="Consolas"/>
                <w:color w:val="660066"/>
                <w:sz w:val="18"/>
                <w:szCs w:val="18"/>
              </w:rPr>
              <w:t>String</w:t>
            </w:r>
            <w:r>
              <w:rPr>
                <w:rFonts w:ascii="Consolas" w:eastAsia="Consolas" w:hAnsi="Consolas" w:cs="Consolas"/>
                <w:color w:val="000000"/>
                <w:sz w:val="18"/>
                <w:szCs w:val="18"/>
              </w:rPr>
              <w:t xml:space="preserve"> text</w:t>
            </w:r>
            <w:r>
              <w:rPr>
                <w:rFonts w:ascii="Consolas" w:eastAsia="Consolas" w:hAnsi="Consolas" w:cs="Consolas"/>
                <w:color w:val="666600"/>
                <w:sz w:val="18"/>
                <w:szCs w:val="18"/>
              </w:rPr>
              <w: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660066"/>
                <w:sz w:val="18"/>
                <w:szCs w:val="18"/>
              </w:rPr>
              <w:t>Log</w:t>
            </w:r>
            <w:r>
              <w:rPr>
                <w:rFonts w:ascii="Consolas" w:eastAsia="Consolas" w:hAnsi="Consolas" w:cs="Consolas"/>
                <w:color w:val="666600"/>
                <w:sz w:val="18"/>
                <w:szCs w:val="18"/>
              </w:rPr>
              <w:t>.</w:t>
            </w:r>
            <w:r>
              <w:rPr>
                <w:rFonts w:ascii="Consolas" w:eastAsia="Consolas" w:hAnsi="Consolas" w:cs="Consolas"/>
                <w:color w:val="000000"/>
                <w:sz w:val="18"/>
                <w:szCs w:val="18"/>
              </w:rPr>
              <w:t>d</w:t>
            </w:r>
            <w:r>
              <w:rPr>
                <w:rFonts w:ascii="Consolas" w:eastAsia="Consolas" w:hAnsi="Consolas" w:cs="Consolas"/>
                <w:color w:val="666600"/>
                <w:sz w:val="18"/>
                <w:szCs w:val="18"/>
              </w:rPr>
              <w:t>(</w:t>
            </w:r>
            <w:r>
              <w:rPr>
                <w:rFonts w:ascii="Consolas" w:eastAsia="Consolas" w:hAnsi="Consolas" w:cs="Consolas"/>
                <w:color w:val="000000"/>
                <w:sz w:val="18"/>
                <w:szCs w:val="18"/>
              </w:rPr>
              <w:t>HOME_ACTIVITY_TAG</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text</w:t>
            </w:r>
            <w:r>
              <w:rPr>
                <w:rFonts w:ascii="Consolas" w:eastAsia="Consolas" w:hAnsi="Consolas" w:cs="Consolas"/>
                <w:color w:val="666600"/>
                <w:sz w:val="18"/>
                <w:szCs w:val="18"/>
              </w:rPr>
              <w: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w:t>
            </w:r>
          </w:p>
        </w:tc>
      </w:tr>
    </w:tbl>
    <w:p w:rsidR="001B3AC0" w:rsidRDefault="001B3AC0" w:rsidP="001B3AC0">
      <w:pPr>
        <w:pStyle w:val="normal0"/>
        <w:pBdr>
          <w:top w:val="nil"/>
          <w:left w:val="nil"/>
          <w:bottom w:val="nil"/>
          <w:right w:val="nil"/>
          <w:between w:val="nil"/>
        </w:pBdr>
      </w:pPr>
      <w:r>
        <w:t>Now we will override all activity lifecycle method in Android and use showLog() method which we creating for printing message in Logcat.</w:t>
      </w: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75"/>
      </w:tblGrid>
      <w:tr w:rsidR="001B3AC0" w:rsidTr="00C965A3">
        <w:tc>
          <w:tcPr>
            <w:tcW w:w="9375" w:type="dxa"/>
            <w:shd w:val="clear" w:color="auto" w:fill="auto"/>
            <w:tcMar>
              <w:top w:w="100" w:type="dxa"/>
              <w:left w:w="100" w:type="dxa"/>
              <w:bottom w:w="100" w:type="dxa"/>
              <w:right w:w="100" w:type="dxa"/>
            </w:tcMar>
          </w:tcPr>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6666"/>
                <w:sz w:val="18"/>
                <w:szCs w:val="18"/>
              </w:rPr>
              <w:t>@Override</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public</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void</w:t>
            </w:r>
            <w:r>
              <w:rPr>
                <w:rFonts w:ascii="Consolas" w:eastAsia="Consolas" w:hAnsi="Consolas" w:cs="Consolas"/>
                <w:color w:val="000000"/>
                <w:sz w:val="18"/>
                <w:szCs w:val="18"/>
              </w:rPr>
              <w:t xml:space="preserve"> onCreate</w:t>
            </w:r>
            <w:r>
              <w:rPr>
                <w:rFonts w:ascii="Consolas" w:eastAsia="Consolas" w:hAnsi="Consolas" w:cs="Consolas"/>
                <w:color w:val="666600"/>
                <w:sz w:val="18"/>
                <w:szCs w:val="18"/>
              </w:rPr>
              <w:t>(</w:t>
            </w:r>
            <w:r>
              <w:rPr>
                <w:rFonts w:ascii="Consolas" w:eastAsia="Consolas" w:hAnsi="Consolas" w:cs="Consolas"/>
                <w:color w:val="660066"/>
                <w:sz w:val="18"/>
                <w:szCs w:val="18"/>
              </w:rPr>
              <w:t>Bundle</w:t>
            </w:r>
            <w:r>
              <w:rPr>
                <w:rFonts w:ascii="Consolas" w:eastAsia="Consolas" w:hAnsi="Consolas" w:cs="Consolas"/>
                <w:color w:val="000000"/>
                <w:sz w:val="18"/>
                <w:szCs w:val="18"/>
              </w:rPr>
              <w:t xml:space="preserve"> savedInstanceState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super</w:t>
            </w:r>
            <w:r>
              <w:rPr>
                <w:rFonts w:ascii="Consolas" w:eastAsia="Consolas" w:hAnsi="Consolas" w:cs="Consolas"/>
                <w:color w:val="666600"/>
                <w:sz w:val="18"/>
                <w:szCs w:val="18"/>
              </w:rPr>
              <w:t>.</w:t>
            </w:r>
            <w:r>
              <w:rPr>
                <w:rFonts w:ascii="Consolas" w:eastAsia="Consolas" w:hAnsi="Consolas" w:cs="Consolas"/>
                <w:color w:val="000000"/>
                <w:sz w:val="18"/>
                <w:szCs w:val="18"/>
              </w:rPr>
              <w:t>onCreate</w:t>
            </w:r>
            <w:r>
              <w:rPr>
                <w:rFonts w:ascii="Consolas" w:eastAsia="Consolas" w:hAnsi="Consolas" w:cs="Consolas"/>
                <w:color w:val="666600"/>
                <w:sz w:val="18"/>
                <w:szCs w:val="18"/>
              </w:rPr>
              <w:t>(</w:t>
            </w:r>
            <w:r>
              <w:rPr>
                <w:rFonts w:ascii="Consolas" w:eastAsia="Consolas" w:hAnsi="Consolas" w:cs="Consolas"/>
                <w:color w:val="000000"/>
                <w:sz w:val="18"/>
                <w:szCs w:val="18"/>
              </w:rPr>
              <w:t>savedInstanceState</w:t>
            </w:r>
            <w:r>
              <w:rPr>
                <w:rFonts w:ascii="Consolas" w:eastAsia="Consolas" w:hAnsi="Consolas" w:cs="Consolas"/>
                <w:color w:val="666600"/>
                <w:sz w:val="18"/>
                <w:szCs w:val="18"/>
              </w:rPr>
              <w: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showLog</w:t>
            </w:r>
            <w:r>
              <w:rPr>
                <w:rFonts w:ascii="Consolas" w:eastAsia="Consolas" w:hAnsi="Consolas" w:cs="Consolas"/>
                <w:color w:val="666600"/>
                <w:sz w:val="18"/>
                <w:szCs w:val="18"/>
              </w:rPr>
              <w:t>(</w:t>
            </w:r>
            <w:r>
              <w:rPr>
                <w:rFonts w:ascii="Consolas" w:eastAsia="Consolas" w:hAnsi="Consolas" w:cs="Consolas"/>
                <w:color w:val="008800"/>
                <w:sz w:val="18"/>
                <w:szCs w:val="18"/>
              </w:rPr>
              <w:t>"Activity Created"</w:t>
            </w:r>
            <w:r>
              <w:rPr>
                <w:rFonts w:ascii="Consolas" w:eastAsia="Consolas" w:hAnsi="Consolas" w:cs="Consolas"/>
                <w:color w:val="666600"/>
                <w:sz w:val="18"/>
                <w:szCs w:val="18"/>
              </w:rPr>
              <w: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6666"/>
                <w:sz w:val="18"/>
                <w:szCs w:val="18"/>
              </w:rPr>
              <w:t>@Override</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88"/>
                <w:sz w:val="18"/>
                <w:szCs w:val="18"/>
              </w:rPr>
              <w:t>protected</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void</w:t>
            </w:r>
            <w:r>
              <w:rPr>
                <w:rFonts w:ascii="Consolas" w:eastAsia="Consolas" w:hAnsi="Consolas" w:cs="Consolas"/>
                <w:color w:val="000000"/>
                <w:sz w:val="18"/>
                <w:szCs w:val="18"/>
              </w:rPr>
              <w:t xml:space="preserve"> onRestart</w:t>
            </w:r>
            <w:r>
              <w:rPr>
                <w:rFonts w:ascii="Consolas" w:eastAsia="Consolas" w:hAnsi="Consolas" w:cs="Consolas"/>
                <w:color w:val="666600"/>
                <w:sz w:val="18"/>
                <w:szCs w:val="18"/>
              </w:rPr>
              <w: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super</w:t>
            </w:r>
            <w:r>
              <w:rPr>
                <w:rFonts w:ascii="Consolas" w:eastAsia="Consolas" w:hAnsi="Consolas" w:cs="Consolas"/>
                <w:color w:val="666600"/>
                <w:sz w:val="18"/>
                <w:szCs w:val="18"/>
              </w:rPr>
              <w:t>.</w:t>
            </w:r>
            <w:r>
              <w:rPr>
                <w:rFonts w:ascii="Consolas" w:eastAsia="Consolas" w:hAnsi="Consolas" w:cs="Consolas"/>
                <w:color w:val="000000"/>
                <w:sz w:val="18"/>
                <w:szCs w:val="18"/>
              </w:rPr>
              <w:t>onRestart</w:t>
            </w:r>
            <w:r>
              <w:rPr>
                <w:rFonts w:ascii="Consolas" w:eastAsia="Consolas" w:hAnsi="Consolas" w:cs="Consolas"/>
                <w:color w:val="666600"/>
                <w:sz w:val="18"/>
                <w:szCs w:val="18"/>
              </w:rPr>
              <w:t>();</w:t>
            </w:r>
            <w:r>
              <w:rPr>
                <w:rFonts w:ascii="Consolas" w:eastAsia="Consolas" w:hAnsi="Consolas" w:cs="Consolas"/>
                <w:color w:val="880000"/>
                <w:sz w:val="18"/>
                <w:szCs w:val="18"/>
              </w:rPr>
              <w:t>//call to restart after onStop</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showLog</w:t>
            </w:r>
            <w:r>
              <w:rPr>
                <w:rFonts w:ascii="Consolas" w:eastAsia="Consolas" w:hAnsi="Consolas" w:cs="Consolas"/>
                <w:color w:val="666600"/>
                <w:sz w:val="18"/>
                <w:szCs w:val="18"/>
              </w:rPr>
              <w:t>(</w:t>
            </w:r>
            <w:r>
              <w:rPr>
                <w:rFonts w:ascii="Consolas" w:eastAsia="Consolas" w:hAnsi="Consolas" w:cs="Consolas"/>
                <w:color w:val="008800"/>
                <w:sz w:val="18"/>
                <w:szCs w:val="18"/>
              </w:rPr>
              <w:t>"Activity restarted"</w:t>
            </w:r>
            <w:r>
              <w:rPr>
                <w:rFonts w:ascii="Consolas" w:eastAsia="Consolas" w:hAnsi="Consolas" w:cs="Consolas"/>
                <w:color w:val="666600"/>
                <w:sz w:val="18"/>
                <w:szCs w:val="18"/>
              </w:rPr>
              <w: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6666"/>
                <w:sz w:val="18"/>
                <w:szCs w:val="18"/>
              </w:rPr>
              <w:t>@Override</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88"/>
                <w:sz w:val="18"/>
                <w:szCs w:val="18"/>
              </w:rPr>
              <w:t>protected</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void</w:t>
            </w:r>
            <w:r>
              <w:rPr>
                <w:rFonts w:ascii="Consolas" w:eastAsia="Consolas" w:hAnsi="Consolas" w:cs="Consolas"/>
                <w:color w:val="000000"/>
                <w:sz w:val="18"/>
                <w:szCs w:val="18"/>
              </w:rPr>
              <w:t xml:space="preserve"> onStart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super</w:t>
            </w:r>
            <w:r>
              <w:rPr>
                <w:rFonts w:ascii="Consolas" w:eastAsia="Consolas" w:hAnsi="Consolas" w:cs="Consolas"/>
                <w:color w:val="666600"/>
                <w:sz w:val="18"/>
                <w:szCs w:val="18"/>
              </w:rPr>
              <w:t>.</w:t>
            </w:r>
            <w:r>
              <w:rPr>
                <w:rFonts w:ascii="Consolas" w:eastAsia="Consolas" w:hAnsi="Consolas" w:cs="Consolas"/>
                <w:color w:val="000000"/>
                <w:sz w:val="18"/>
                <w:szCs w:val="18"/>
              </w:rPr>
              <w:t>onStart</w:t>
            </w:r>
            <w:r>
              <w:rPr>
                <w:rFonts w:ascii="Consolas" w:eastAsia="Consolas" w:hAnsi="Consolas" w:cs="Consolas"/>
                <w:color w:val="666600"/>
                <w:sz w:val="18"/>
                <w:szCs w:val="18"/>
              </w:rPr>
              <w:t>();</w:t>
            </w:r>
            <w:r>
              <w:rPr>
                <w:rFonts w:ascii="Consolas" w:eastAsia="Consolas" w:hAnsi="Consolas" w:cs="Consolas"/>
                <w:color w:val="880000"/>
                <w:sz w:val="18"/>
                <w:szCs w:val="18"/>
              </w:rPr>
              <w:t>//soon be visible</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showLog</w:t>
            </w:r>
            <w:r>
              <w:rPr>
                <w:rFonts w:ascii="Consolas" w:eastAsia="Consolas" w:hAnsi="Consolas" w:cs="Consolas"/>
                <w:color w:val="666600"/>
                <w:sz w:val="18"/>
                <w:szCs w:val="18"/>
              </w:rPr>
              <w:t>(</w:t>
            </w:r>
            <w:r>
              <w:rPr>
                <w:rFonts w:ascii="Consolas" w:eastAsia="Consolas" w:hAnsi="Consolas" w:cs="Consolas"/>
                <w:color w:val="008800"/>
                <w:sz w:val="18"/>
                <w:szCs w:val="18"/>
              </w:rPr>
              <w:t>"Activity started"</w:t>
            </w:r>
            <w:r>
              <w:rPr>
                <w:rFonts w:ascii="Consolas" w:eastAsia="Consolas" w:hAnsi="Consolas" w:cs="Consolas"/>
                <w:color w:val="666600"/>
                <w:sz w:val="18"/>
                <w:szCs w:val="18"/>
              </w:rPr>
              <w: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lastRenderedPageBreak/>
              <w: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6666"/>
                <w:sz w:val="18"/>
                <w:szCs w:val="18"/>
              </w:rPr>
              <w:t>@Override</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88"/>
                <w:sz w:val="18"/>
                <w:szCs w:val="18"/>
              </w:rPr>
              <w:t>protected</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void</w:t>
            </w:r>
            <w:r>
              <w:rPr>
                <w:rFonts w:ascii="Consolas" w:eastAsia="Consolas" w:hAnsi="Consolas" w:cs="Consolas"/>
                <w:color w:val="000000"/>
                <w:sz w:val="18"/>
                <w:szCs w:val="18"/>
              </w:rPr>
              <w:t xml:space="preserve"> onResume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super</w:t>
            </w:r>
            <w:r>
              <w:rPr>
                <w:rFonts w:ascii="Consolas" w:eastAsia="Consolas" w:hAnsi="Consolas" w:cs="Consolas"/>
                <w:color w:val="666600"/>
                <w:sz w:val="18"/>
                <w:szCs w:val="18"/>
              </w:rPr>
              <w:t>.</w:t>
            </w:r>
            <w:r>
              <w:rPr>
                <w:rFonts w:ascii="Consolas" w:eastAsia="Consolas" w:hAnsi="Consolas" w:cs="Consolas"/>
                <w:color w:val="000000"/>
                <w:sz w:val="18"/>
                <w:szCs w:val="18"/>
              </w:rPr>
              <w:t>onResume</w:t>
            </w:r>
            <w:r>
              <w:rPr>
                <w:rFonts w:ascii="Consolas" w:eastAsia="Consolas" w:hAnsi="Consolas" w:cs="Consolas"/>
                <w:color w:val="666600"/>
                <w:sz w:val="18"/>
                <w:szCs w:val="18"/>
              </w:rPr>
              <w:t>();</w:t>
            </w:r>
            <w:r>
              <w:rPr>
                <w:rFonts w:ascii="Consolas" w:eastAsia="Consolas" w:hAnsi="Consolas" w:cs="Consolas"/>
                <w:color w:val="880000"/>
                <w:sz w:val="18"/>
                <w:szCs w:val="18"/>
              </w:rPr>
              <w:t>//visible</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showLog</w:t>
            </w:r>
            <w:r>
              <w:rPr>
                <w:rFonts w:ascii="Consolas" w:eastAsia="Consolas" w:hAnsi="Consolas" w:cs="Consolas"/>
                <w:color w:val="666600"/>
                <w:sz w:val="18"/>
                <w:szCs w:val="18"/>
              </w:rPr>
              <w:t>(</w:t>
            </w:r>
            <w:r>
              <w:rPr>
                <w:rFonts w:ascii="Consolas" w:eastAsia="Consolas" w:hAnsi="Consolas" w:cs="Consolas"/>
                <w:color w:val="008800"/>
                <w:sz w:val="18"/>
                <w:szCs w:val="18"/>
              </w:rPr>
              <w:t>"Activity resumed"</w:t>
            </w:r>
            <w:r>
              <w:rPr>
                <w:rFonts w:ascii="Consolas" w:eastAsia="Consolas" w:hAnsi="Consolas" w:cs="Consolas"/>
                <w:color w:val="666600"/>
                <w:sz w:val="18"/>
                <w:szCs w:val="18"/>
              </w:rPr>
              <w: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6666"/>
                <w:sz w:val="18"/>
                <w:szCs w:val="18"/>
              </w:rPr>
              <w:t>@Override</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88"/>
                <w:sz w:val="18"/>
                <w:szCs w:val="18"/>
              </w:rPr>
              <w:t>protected</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void</w:t>
            </w:r>
            <w:r>
              <w:rPr>
                <w:rFonts w:ascii="Consolas" w:eastAsia="Consolas" w:hAnsi="Consolas" w:cs="Consolas"/>
                <w:color w:val="000000"/>
                <w:sz w:val="18"/>
                <w:szCs w:val="18"/>
              </w:rPr>
              <w:t xml:space="preserve"> onPause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super</w:t>
            </w:r>
            <w:r>
              <w:rPr>
                <w:rFonts w:ascii="Consolas" w:eastAsia="Consolas" w:hAnsi="Consolas" w:cs="Consolas"/>
                <w:color w:val="666600"/>
                <w:sz w:val="18"/>
                <w:szCs w:val="18"/>
              </w:rPr>
              <w:t>.</w:t>
            </w:r>
            <w:r>
              <w:rPr>
                <w:rFonts w:ascii="Consolas" w:eastAsia="Consolas" w:hAnsi="Consolas" w:cs="Consolas"/>
                <w:color w:val="000000"/>
                <w:sz w:val="18"/>
                <w:szCs w:val="18"/>
              </w:rPr>
              <w:t>onPause</w:t>
            </w:r>
            <w:r>
              <w:rPr>
                <w:rFonts w:ascii="Consolas" w:eastAsia="Consolas" w:hAnsi="Consolas" w:cs="Consolas"/>
                <w:color w:val="666600"/>
                <w:sz w:val="18"/>
                <w:szCs w:val="18"/>
              </w:rPr>
              <w:t>();</w:t>
            </w:r>
            <w:r>
              <w:rPr>
                <w:rFonts w:ascii="Consolas" w:eastAsia="Consolas" w:hAnsi="Consolas" w:cs="Consolas"/>
                <w:color w:val="880000"/>
                <w:sz w:val="18"/>
                <w:szCs w:val="18"/>
              </w:rPr>
              <w:t>//invisible</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showLog</w:t>
            </w:r>
            <w:r>
              <w:rPr>
                <w:rFonts w:ascii="Consolas" w:eastAsia="Consolas" w:hAnsi="Consolas" w:cs="Consolas"/>
                <w:color w:val="666600"/>
                <w:sz w:val="18"/>
                <w:szCs w:val="18"/>
              </w:rPr>
              <w:t>(</w:t>
            </w:r>
            <w:r>
              <w:rPr>
                <w:rFonts w:ascii="Consolas" w:eastAsia="Consolas" w:hAnsi="Consolas" w:cs="Consolas"/>
                <w:color w:val="008800"/>
                <w:sz w:val="18"/>
                <w:szCs w:val="18"/>
              </w:rPr>
              <w:t>"Activity paused"</w:t>
            </w:r>
            <w:r>
              <w:rPr>
                <w:rFonts w:ascii="Consolas" w:eastAsia="Consolas" w:hAnsi="Consolas" w:cs="Consolas"/>
                <w:color w:val="666600"/>
                <w:sz w:val="18"/>
                <w:szCs w:val="18"/>
              </w:rPr>
              <w: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6666"/>
                <w:sz w:val="18"/>
                <w:szCs w:val="18"/>
              </w:rPr>
              <w:t>@Override</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88"/>
                <w:sz w:val="18"/>
                <w:szCs w:val="18"/>
              </w:rPr>
              <w:t>protected</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void</w:t>
            </w:r>
            <w:r>
              <w:rPr>
                <w:rFonts w:ascii="Consolas" w:eastAsia="Consolas" w:hAnsi="Consolas" w:cs="Consolas"/>
                <w:color w:val="000000"/>
                <w:sz w:val="18"/>
                <w:szCs w:val="18"/>
              </w:rPr>
              <w:t xml:space="preserve"> onStop</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super</w:t>
            </w:r>
            <w:r>
              <w:rPr>
                <w:rFonts w:ascii="Consolas" w:eastAsia="Consolas" w:hAnsi="Consolas" w:cs="Consolas"/>
                <w:color w:val="666600"/>
                <w:sz w:val="18"/>
                <w:szCs w:val="18"/>
              </w:rPr>
              <w:t>.</w:t>
            </w:r>
            <w:r>
              <w:rPr>
                <w:rFonts w:ascii="Consolas" w:eastAsia="Consolas" w:hAnsi="Consolas" w:cs="Consolas"/>
                <w:color w:val="000000"/>
                <w:sz w:val="18"/>
                <w:szCs w:val="18"/>
              </w:rPr>
              <w:t>onStop</w:t>
            </w:r>
            <w:r>
              <w:rPr>
                <w:rFonts w:ascii="Consolas" w:eastAsia="Consolas" w:hAnsi="Consolas" w:cs="Consolas"/>
                <w:color w:val="666600"/>
                <w:sz w:val="18"/>
                <w:szCs w:val="18"/>
              </w:rPr>
              <w: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showLog</w:t>
            </w:r>
            <w:r>
              <w:rPr>
                <w:rFonts w:ascii="Consolas" w:eastAsia="Consolas" w:hAnsi="Consolas" w:cs="Consolas"/>
                <w:color w:val="666600"/>
                <w:sz w:val="18"/>
                <w:szCs w:val="18"/>
              </w:rPr>
              <w:t>(</w:t>
            </w:r>
            <w:r>
              <w:rPr>
                <w:rFonts w:ascii="Consolas" w:eastAsia="Consolas" w:hAnsi="Consolas" w:cs="Consolas"/>
                <w:color w:val="008800"/>
                <w:sz w:val="18"/>
                <w:szCs w:val="18"/>
              </w:rPr>
              <w:t>"Activity stopped"</w:t>
            </w:r>
            <w:r>
              <w:rPr>
                <w:rFonts w:ascii="Consolas" w:eastAsia="Consolas" w:hAnsi="Consolas" w:cs="Consolas"/>
                <w:color w:val="666600"/>
                <w:sz w:val="18"/>
                <w:szCs w:val="18"/>
              </w:rPr>
              <w: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6666"/>
                <w:sz w:val="18"/>
                <w:szCs w:val="18"/>
              </w:rPr>
              <w:t>@Override</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88"/>
                <w:sz w:val="18"/>
                <w:szCs w:val="18"/>
              </w:rPr>
              <w:t>protected</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void</w:t>
            </w:r>
            <w:r>
              <w:rPr>
                <w:rFonts w:ascii="Consolas" w:eastAsia="Consolas" w:hAnsi="Consolas" w:cs="Consolas"/>
                <w:color w:val="000000"/>
                <w:sz w:val="18"/>
                <w:szCs w:val="18"/>
              </w:rPr>
              <w:t xml:space="preserve"> onDestroy</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super</w:t>
            </w:r>
            <w:r>
              <w:rPr>
                <w:rFonts w:ascii="Consolas" w:eastAsia="Consolas" w:hAnsi="Consolas" w:cs="Consolas"/>
                <w:color w:val="666600"/>
                <w:sz w:val="18"/>
                <w:szCs w:val="18"/>
              </w:rPr>
              <w:t>.</w:t>
            </w:r>
            <w:r>
              <w:rPr>
                <w:rFonts w:ascii="Consolas" w:eastAsia="Consolas" w:hAnsi="Consolas" w:cs="Consolas"/>
                <w:color w:val="000000"/>
                <w:sz w:val="18"/>
                <w:szCs w:val="18"/>
              </w:rPr>
              <w:t>onDestroy</w:t>
            </w:r>
            <w:r>
              <w:rPr>
                <w:rFonts w:ascii="Consolas" w:eastAsia="Consolas" w:hAnsi="Consolas" w:cs="Consolas"/>
                <w:color w:val="666600"/>
                <w:sz w:val="18"/>
                <w:szCs w:val="18"/>
              </w:rPr>
              <w: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showLog</w:t>
            </w:r>
            <w:r>
              <w:rPr>
                <w:rFonts w:ascii="Consolas" w:eastAsia="Consolas" w:hAnsi="Consolas" w:cs="Consolas"/>
                <w:color w:val="666600"/>
                <w:sz w:val="18"/>
                <w:szCs w:val="18"/>
              </w:rPr>
              <w:t>(</w:t>
            </w:r>
            <w:r>
              <w:rPr>
                <w:rFonts w:ascii="Consolas" w:eastAsia="Consolas" w:hAnsi="Consolas" w:cs="Consolas"/>
                <w:color w:val="008800"/>
                <w:sz w:val="18"/>
                <w:szCs w:val="18"/>
              </w:rPr>
              <w:t>"Activity is being destroyed"</w:t>
            </w:r>
            <w:r>
              <w:rPr>
                <w:rFonts w:ascii="Consolas" w:eastAsia="Consolas" w:hAnsi="Consolas" w:cs="Consolas"/>
                <w:color w:val="666600"/>
                <w:sz w:val="18"/>
                <w:szCs w:val="18"/>
              </w:rPr>
              <w: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w:t>
            </w:r>
          </w:p>
        </w:tc>
      </w:tr>
    </w:tbl>
    <w:p w:rsidR="001B3AC0" w:rsidRDefault="001B3AC0" w:rsidP="001B3AC0">
      <w:pPr>
        <w:pStyle w:val="normal0"/>
        <w:pBdr>
          <w:top w:val="nil"/>
          <w:left w:val="nil"/>
          <w:bottom w:val="nil"/>
          <w:right w:val="nil"/>
          <w:between w:val="nil"/>
        </w:pBdr>
      </w:pPr>
      <w:r>
        <w:lastRenderedPageBreak/>
        <w:t xml:space="preserve">When creating an Activity we need to register this in AndroidManifest.xml file. Now question is why need to register? </w:t>
      </w:r>
      <w:r>
        <w:rPr>
          <w:b/>
        </w:rPr>
        <w:t>It's actually because manifest file has the information which Android OS read very first.</w:t>
      </w:r>
      <w:r>
        <w:t xml:space="preserve"> When registering an activity other information can also be defined within manifest like Launcher Activity (An activity that should start when user click on app icon).</w:t>
      </w:r>
    </w:p>
    <w:p w:rsidR="001B3AC0" w:rsidRDefault="001B3AC0" w:rsidP="001B3AC0">
      <w:pPr>
        <w:pStyle w:val="normal0"/>
        <w:pBdr>
          <w:top w:val="nil"/>
          <w:left w:val="nil"/>
          <w:bottom w:val="nil"/>
          <w:right w:val="nil"/>
          <w:between w:val="nil"/>
        </w:pBdr>
      </w:pPr>
      <w:r>
        <w:t>Here is declaration example in AndroidManifest.xml file</w:t>
      </w:r>
    </w:p>
    <w:p w:rsidR="001B3AC0" w:rsidRDefault="001B3AC0" w:rsidP="001B3AC0">
      <w:pPr>
        <w:pStyle w:val="normal0"/>
        <w:pBdr>
          <w:top w:val="nil"/>
          <w:left w:val="nil"/>
          <w:bottom w:val="nil"/>
          <w:right w:val="nil"/>
          <w:between w:val="nil"/>
        </w:pBd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75"/>
      </w:tblGrid>
      <w:tr w:rsidR="001B3AC0" w:rsidTr="00C965A3">
        <w:tc>
          <w:tcPr>
            <w:tcW w:w="9375" w:type="dxa"/>
            <w:shd w:val="clear" w:color="auto" w:fill="auto"/>
            <w:tcMar>
              <w:top w:w="100" w:type="dxa"/>
              <w:left w:w="100" w:type="dxa"/>
              <w:bottom w:w="100" w:type="dxa"/>
              <w:right w:w="100" w:type="dxa"/>
            </w:tcMar>
          </w:tcPr>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666600"/>
                <w:sz w:val="18"/>
                <w:szCs w:val="18"/>
              </w:rPr>
              <w:t>&lt;?</w:t>
            </w:r>
            <w:r>
              <w:rPr>
                <w:rFonts w:ascii="Consolas" w:eastAsia="Consolas" w:hAnsi="Consolas" w:cs="Consolas"/>
                <w:color w:val="000000"/>
                <w:sz w:val="18"/>
                <w:szCs w:val="18"/>
              </w:rPr>
              <w:t>xml version</w:t>
            </w:r>
            <w:r>
              <w:rPr>
                <w:rFonts w:ascii="Consolas" w:eastAsia="Consolas" w:hAnsi="Consolas" w:cs="Consolas"/>
                <w:color w:val="666600"/>
                <w:sz w:val="18"/>
                <w:szCs w:val="18"/>
              </w:rPr>
              <w:t>=</w:t>
            </w:r>
            <w:r>
              <w:rPr>
                <w:rFonts w:ascii="Consolas" w:eastAsia="Consolas" w:hAnsi="Consolas" w:cs="Consolas"/>
                <w:color w:val="008800"/>
                <w:sz w:val="18"/>
                <w:szCs w:val="18"/>
              </w:rPr>
              <w:t>"1.0"</w:t>
            </w:r>
            <w:r>
              <w:rPr>
                <w:rFonts w:ascii="Consolas" w:eastAsia="Consolas" w:hAnsi="Consolas" w:cs="Consolas"/>
                <w:color w:val="000000"/>
                <w:sz w:val="18"/>
                <w:szCs w:val="18"/>
              </w:rPr>
              <w:t xml:space="preserve"> encoding</w:t>
            </w:r>
            <w:r>
              <w:rPr>
                <w:rFonts w:ascii="Consolas" w:eastAsia="Consolas" w:hAnsi="Consolas" w:cs="Consolas"/>
                <w:color w:val="666600"/>
                <w:sz w:val="18"/>
                <w:szCs w:val="18"/>
              </w:rPr>
              <w:t>=</w:t>
            </w:r>
            <w:r>
              <w:rPr>
                <w:rFonts w:ascii="Consolas" w:eastAsia="Consolas" w:hAnsi="Consolas" w:cs="Consolas"/>
                <w:color w:val="008800"/>
                <w:sz w:val="18"/>
                <w:szCs w:val="18"/>
              </w:rPr>
              <w:t>"utf-8"</w:t>
            </w:r>
            <w:r>
              <w:rPr>
                <w:rFonts w:ascii="Consolas" w:eastAsia="Consolas" w:hAnsi="Consolas" w:cs="Consolas"/>
                <w:color w:val="666600"/>
                <w:sz w:val="18"/>
                <w:szCs w:val="18"/>
              </w:rPr>
              <w:t>?&gt;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&lt;manifest xmlns:android="http://schemas.android.com/apk/res/android"</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package</w:t>
            </w:r>
            <w:r>
              <w:rPr>
                <w:rFonts w:ascii="Consolas" w:eastAsia="Consolas" w:hAnsi="Consolas" w:cs="Consolas"/>
                <w:color w:val="666600"/>
                <w:sz w:val="18"/>
                <w:szCs w:val="18"/>
              </w:rPr>
              <w:t>=</w:t>
            </w:r>
            <w:r>
              <w:rPr>
                <w:rFonts w:ascii="Consolas" w:eastAsia="Consolas" w:hAnsi="Consolas" w:cs="Consolas"/>
                <w:color w:val="008800"/>
                <w:sz w:val="18"/>
                <w:szCs w:val="18"/>
              </w:rPr>
              <w:t>"com.abhiandroid.homeactivity"&gt;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&lt;application</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lastRenderedPageBreak/>
              <w:t xml:space="preserve">        android</w:t>
            </w:r>
            <w:r>
              <w:rPr>
                <w:rFonts w:ascii="Consolas" w:eastAsia="Consolas" w:hAnsi="Consolas" w:cs="Consolas"/>
                <w:color w:val="666600"/>
                <w:sz w:val="18"/>
                <w:szCs w:val="18"/>
              </w:rPr>
              <w:t>:</w:t>
            </w:r>
            <w:r>
              <w:rPr>
                <w:rFonts w:ascii="Consolas" w:eastAsia="Consolas" w:hAnsi="Consolas" w:cs="Consolas"/>
                <w:color w:val="000000"/>
                <w:sz w:val="18"/>
                <w:szCs w:val="18"/>
              </w:rPr>
              <w:t>allowBackup</w:t>
            </w:r>
            <w:r>
              <w:rPr>
                <w:rFonts w:ascii="Consolas" w:eastAsia="Consolas" w:hAnsi="Consolas" w:cs="Consolas"/>
                <w:color w:val="666600"/>
                <w:sz w:val="18"/>
                <w:szCs w:val="18"/>
              </w:rPr>
              <w:t>=</w:t>
            </w:r>
            <w:r>
              <w:rPr>
                <w:rFonts w:ascii="Consolas" w:eastAsia="Consolas" w:hAnsi="Consolas" w:cs="Consolas"/>
                <w:color w:val="008800"/>
                <w:sz w:val="18"/>
                <w:szCs w:val="18"/>
              </w:rPr>
              <w:t>"true"</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android</w:t>
            </w:r>
            <w:r>
              <w:rPr>
                <w:rFonts w:ascii="Consolas" w:eastAsia="Consolas" w:hAnsi="Consolas" w:cs="Consolas"/>
                <w:color w:val="666600"/>
                <w:sz w:val="18"/>
                <w:szCs w:val="18"/>
              </w:rPr>
              <w:t>:</w:t>
            </w:r>
            <w:r>
              <w:rPr>
                <w:rFonts w:ascii="Consolas" w:eastAsia="Consolas" w:hAnsi="Consolas" w:cs="Consolas"/>
                <w:color w:val="000000"/>
                <w:sz w:val="18"/>
                <w:szCs w:val="18"/>
              </w:rPr>
              <w:t>icon</w:t>
            </w:r>
            <w:r>
              <w:rPr>
                <w:rFonts w:ascii="Consolas" w:eastAsia="Consolas" w:hAnsi="Consolas" w:cs="Consolas"/>
                <w:color w:val="666600"/>
                <w:sz w:val="18"/>
                <w:szCs w:val="18"/>
              </w:rPr>
              <w:t>=</w:t>
            </w:r>
            <w:r>
              <w:rPr>
                <w:rFonts w:ascii="Consolas" w:eastAsia="Consolas" w:hAnsi="Consolas" w:cs="Consolas"/>
                <w:color w:val="008800"/>
                <w:sz w:val="18"/>
                <w:szCs w:val="18"/>
              </w:rPr>
              <w:t>"@mipmap/ic_launcher"</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android</w:t>
            </w:r>
            <w:r>
              <w:rPr>
                <w:rFonts w:ascii="Consolas" w:eastAsia="Consolas" w:hAnsi="Consolas" w:cs="Consolas"/>
                <w:color w:val="666600"/>
                <w:sz w:val="18"/>
                <w:szCs w:val="18"/>
              </w:rPr>
              <w:t>:</w:t>
            </w:r>
            <w:r>
              <w:rPr>
                <w:rFonts w:ascii="Consolas" w:eastAsia="Consolas" w:hAnsi="Consolas" w:cs="Consolas"/>
                <w:color w:val="000000"/>
                <w:sz w:val="18"/>
                <w:szCs w:val="18"/>
              </w:rPr>
              <w:t>label</w:t>
            </w:r>
            <w:r>
              <w:rPr>
                <w:rFonts w:ascii="Consolas" w:eastAsia="Consolas" w:hAnsi="Consolas" w:cs="Consolas"/>
                <w:color w:val="666600"/>
                <w:sz w:val="18"/>
                <w:szCs w:val="18"/>
              </w:rPr>
              <w:t>=</w:t>
            </w:r>
            <w:r>
              <w:rPr>
                <w:rFonts w:ascii="Consolas" w:eastAsia="Consolas" w:hAnsi="Consolas" w:cs="Consolas"/>
                <w:color w:val="008800"/>
                <w:sz w:val="18"/>
                <w:szCs w:val="18"/>
              </w:rPr>
              <w:t>"@string/app_name"</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android</w:t>
            </w:r>
            <w:r>
              <w:rPr>
                <w:rFonts w:ascii="Consolas" w:eastAsia="Consolas" w:hAnsi="Consolas" w:cs="Consolas"/>
                <w:color w:val="666600"/>
                <w:sz w:val="18"/>
                <w:szCs w:val="18"/>
              </w:rPr>
              <w:t>:</w:t>
            </w:r>
            <w:r>
              <w:rPr>
                <w:rFonts w:ascii="Consolas" w:eastAsia="Consolas" w:hAnsi="Consolas" w:cs="Consolas"/>
                <w:color w:val="000000"/>
                <w:sz w:val="18"/>
                <w:szCs w:val="18"/>
              </w:rPr>
              <w:t>supportsRtl</w:t>
            </w:r>
            <w:r>
              <w:rPr>
                <w:rFonts w:ascii="Consolas" w:eastAsia="Consolas" w:hAnsi="Consolas" w:cs="Consolas"/>
                <w:color w:val="666600"/>
                <w:sz w:val="18"/>
                <w:szCs w:val="18"/>
              </w:rPr>
              <w:t>=</w:t>
            </w:r>
            <w:r>
              <w:rPr>
                <w:rFonts w:ascii="Consolas" w:eastAsia="Consolas" w:hAnsi="Consolas" w:cs="Consolas"/>
                <w:color w:val="008800"/>
                <w:sz w:val="18"/>
                <w:szCs w:val="18"/>
              </w:rPr>
              <w:t>"true"</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android</w:t>
            </w:r>
            <w:r>
              <w:rPr>
                <w:rFonts w:ascii="Consolas" w:eastAsia="Consolas" w:hAnsi="Consolas" w:cs="Consolas"/>
                <w:color w:val="666600"/>
                <w:sz w:val="18"/>
                <w:szCs w:val="18"/>
              </w:rPr>
              <w:t>:</w:t>
            </w:r>
            <w:r>
              <w:rPr>
                <w:rFonts w:ascii="Consolas" w:eastAsia="Consolas" w:hAnsi="Consolas" w:cs="Consolas"/>
                <w:color w:val="000000"/>
                <w:sz w:val="18"/>
                <w:szCs w:val="18"/>
              </w:rPr>
              <w:t>theme</w:t>
            </w:r>
            <w:r>
              <w:rPr>
                <w:rFonts w:ascii="Consolas" w:eastAsia="Consolas" w:hAnsi="Consolas" w:cs="Consolas"/>
                <w:color w:val="666600"/>
                <w:sz w:val="18"/>
                <w:szCs w:val="18"/>
              </w:rPr>
              <w:t>=</w:t>
            </w:r>
            <w:r>
              <w:rPr>
                <w:rFonts w:ascii="Consolas" w:eastAsia="Consolas" w:hAnsi="Consolas" w:cs="Consolas"/>
                <w:color w:val="008800"/>
                <w:sz w:val="18"/>
                <w:szCs w:val="18"/>
              </w:rPr>
              <w:t>"@style/AppTheme"&gt;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&lt;activity</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android</w:t>
            </w:r>
            <w:r>
              <w:rPr>
                <w:rFonts w:ascii="Consolas" w:eastAsia="Consolas" w:hAnsi="Consolas" w:cs="Consolas"/>
                <w:color w:val="666600"/>
                <w:sz w:val="18"/>
                <w:szCs w:val="18"/>
              </w:rPr>
              <w:t>:</w:t>
            </w:r>
            <w:r>
              <w:rPr>
                <w:rFonts w:ascii="Consolas" w:eastAsia="Consolas" w:hAnsi="Consolas" w:cs="Consolas"/>
                <w:color w:val="000000"/>
                <w:sz w:val="18"/>
                <w:szCs w:val="18"/>
              </w:rPr>
              <w:t>name</w:t>
            </w:r>
            <w:r>
              <w:rPr>
                <w:rFonts w:ascii="Consolas" w:eastAsia="Consolas" w:hAnsi="Consolas" w:cs="Consolas"/>
                <w:color w:val="666600"/>
                <w:sz w:val="18"/>
                <w:szCs w:val="18"/>
              </w:rPr>
              <w:t>=</w:t>
            </w:r>
            <w:r>
              <w:rPr>
                <w:rFonts w:ascii="Consolas" w:eastAsia="Consolas" w:hAnsi="Consolas" w:cs="Consolas"/>
                <w:color w:val="008800"/>
                <w:sz w:val="18"/>
                <w:szCs w:val="18"/>
              </w:rPr>
              <w:t>".HomeActivity"</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android</w:t>
            </w:r>
            <w:r>
              <w:rPr>
                <w:rFonts w:ascii="Consolas" w:eastAsia="Consolas" w:hAnsi="Consolas" w:cs="Consolas"/>
                <w:color w:val="666600"/>
                <w:sz w:val="18"/>
                <w:szCs w:val="18"/>
              </w:rPr>
              <w:t>:</w:t>
            </w:r>
            <w:r>
              <w:rPr>
                <w:rFonts w:ascii="Consolas" w:eastAsia="Consolas" w:hAnsi="Consolas" w:cs="Consolas"/>
                <w:color w:val="000000"/>
                <w:sz w:val="18"/>
                <w:szCs w:val="18"/>
              </w:rPr>
              <w:t>label</w:t>
            </w:r>
            <w:r>
              <w:rPr>
                <w:rFonts w:ascii="Consolas" w:eastAsia="Consolas" w:hAnsi="Consolas" w:cs="Consolas"/>
                <w:color w:val="666600"/>
                <w:sz w:val="18"/>
                <w:szCs w:val="18"/>
              </w:rPr>
              <w:t>=</w:t>
            </w:r>
            <w:r>
              <w:rPr>
                <w:rFonts w:ascii="Consolas" w:eastAsia="Consolas" w:hAnsi="Consolas" w:cs="Consolas"/>
                <w:color w:val="008800"/>
                <w:sz w:val="18"/>
                <w:szCs w:val="18"/>
              </w:rPr>
              <w:t>"@string/app_name"</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android</w:t>
            </w:r>
            <w:r>
              <w:rPr>
                <w:rFonts w:ascii="Consolas" w:eastAsia="Consolas" w:hAnsi="Consolas" w:cs="Consolas"/>
                <w:color w:val="666600"/>
                <w:sz w:val="18"/>
                <w:szCs w:val="18"/>
              </w:rPr>
              <w:t>:</w:t>
            </w:r>
            <w:r>
              <w:rPr>
                <w:rFonts w:ascii="Consolas" w:eastAsia="Consolas" w:hAnsi="Consolas" w:cs="Consolas"/>
                <w:color w:val="000000"/>
                <w:sz w:val="18"/>
                <w:szCs w:val="18"/>
              </w:rPr>
              <w:t>theme</w:t>
            </w:r>
            <w:r>
              <w:rPr>
                <w:rFonts w:ascii="Consolas" w:eastAsia="Consolas" w:hAnsi="Consolas" w:cs="Consolas"/>
                <w:color w:val="666600"/>
                <w:sz w:val="18"/>
                <w:szCs w:val="18"/>
              </w:rPr>
              <w:t>=</w:t>
            </w:r>
            <w:r>
              <w:rPr>
                <w:rFonts w:ascii="Consolas" w:eastAsia="Consolas" w:hAnsi="Consolas" w:cs="Consolas"/>
                <w:color w:val="008800"/>
                <w:sz w:val="18"/>
                <w:szCs w:val="18"/>
              </w:rPr>
              <w:t>"@style/AppTheme.NoActionBar"&gt;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&lt;intent-filter&gt;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&lt;action</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android:name</w:t>
            </w:r>
            <w:r>
              <w:rPr>
                <w:rFonts w:ascii="Consolas" w:eastAsia="Consolas" w:hAnsi="Consolas" w:cs="Consolas"/>
                <w:color w:val="666600"/>
                <w:sz w:val="18"/>
                <w:szCs w:val="18"/>
              </w:rPr>
              <w:t>=</w:t>
            </w:r>
            <w:r>
              <w:rPr>
                <w:rFonts w:ascii="Consolas" w:eastAsia="Consolas" w:hAnsi="Consolas" w:cs="Consolas"/>
                <w:color w:val="008800"/>
                <w:sz w:val="18"/>
                <w:szCs w:val="18"/>
              </w:rPr>
              <w:t>"android.intent.action.MAIN"</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/&gt;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&lt;category</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android:name</w:t>
            </w:r>
            <w:r>
              <w:rPr>
                <w:rFonts w:ascii="Consolas" w:eastAsia="Consolas" w:hAnsi="Consolas" w:cs="Consolas"/>
                <w:color w:val="666600"/>
                <w:sz w:val="18"/>
                <w:szCs w:val="18"/>
              </w:rPr>
              <w:t>=</w:t>
            </w:r>
            <w:r>
              <w:rPr>
                <w:rFonts w:ascii="Consolas" w:eastAsia="Consolas" w:hAnsi="Consolas" w:cs="Consolas"/>
                <w:color w:val="008800"/>
                <w:sz w:val="18"/>
                <w:szCs w:val="18"/>
              </w:rPr>
              <w:t>"android.intent.category.LAUNCHER"</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/&gt;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&lt;/intent-filter&gt;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&lt;/activity&gt;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&lt;/application&gt;</w:t>
            </w: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p>
          <w:p w:rsidR="001B3AC0" w:rsidRDefault="001B3AC0" w:rsidP="00C965A3">
            <w:pPr>
              <w:pStyle w:val="normal0"/>
              <w:widowControl w:val="0"/>
              <w:pBdr>
                <w:top w:val="nil"/>
                <w:left w:val="nil"/>
                <w:bottom w:val="nil"/>
                <w:right w:val="nil"/>
                <w:between w:val="nil"/>
              </w:pBdr>
              <w:spacing w:before="0" w:line="240" w:lineRule="auto"/>
              <w:ind w:left="0" w:right="0"/>
              <w:rPr>
                <w:rFonts w:ascii="Consolas" w:eastAsia="Consolas" w:hAnsi="Consolas" w:cs="Consolas"/>
                <w:color w:val="000000"/>
                <w:sz w:val="18"/>
                <w:szCs w:val="18"/>
              </w:rPr>
            </w:pPr>
            <w:r>
              <w:rPr>
                <w:rFonts w:ascii="Consolas" w:eastAsia="Consolas" w:hAnsi="Consolas" w:cs="Consolas"/>
                <w:color w:val="000088"/>
                <w:sz w:val="18"/>
                <w:szCs w:val="18"/>
              </w:rPr>
              <w:t>&lt;/manifest&gt;</w:t>
            </w:r>
          </w:p>
        </w:tc>
      </w:tr>
    </w:tbl>
    <w:p w:rsidR="001B3AC0" w:rsidRDefault="001B3AC0" w:rsidP="001B3AC0">
      <w:pPr>
        <w:pStyle w:val="normal0"/>
        <w:pBdr>
          <w:top w:val="nil"/>
          <w:left w:val="nil"/>
          <w:bottom w:val="nil"/>
          <w:right w:val="nil"/>
          <w:between w:val="nil"/>
        </w:pBdr>
      </w:pPr>
      <w:r>
        <w:lastRenderedPageBreak/>
        <w:tab/>
      </w:r>
      <w:r>
        <w:tab/>
      </w:r>
    </w:p>
    <w:p w:rsidR="001B3AC0" w:rsidRDefault="001B3AC0" w:rsidP="001B3AC0">
      <w:pPr>
        <w:pStyle w:val="normal0"/>
        <w:pBdr>
          <w:top w:val="nil"/>
          <w:left w:val="nil"/>
          <w:bottom w:val="nil"/>
          <w:right w:val="nil"/>
          <w:between w:val="nil"/>
        </w:pBdr>
      </w:pPr>
      <w:r>
        <w:t>Go to Logcat again and scroll down to bottom. You will see 3 more methods were called: Activity paused, Activity stopped and Activity is being destroyed.</w:t>
      </w:r>
    </w:p>
    <w:p w:rsidR="001B3AC0" w:rsidRDefault="001B3AC0" w:rsidP="001B3AC0">
      <w:pPr>
        <w:pStyle w:val="normal0"/>
        <w:pBdr>
          <w:top w:val="nil"/>
          <w:left w:val="nil"/>
          <w:bottom w:val="nil"/>
          <w:right w:val="nil"/>
          <w:between w:val="nil"/>
        </w:pBdr>
      </w:pPr>
      <w:r>
        <w:rPr>
          <w:noProof/>
        </w:rPr>
        <w:drawing>
          <wp:inline distT="114300" distB="114300" distL="114300" distR="114300">
            <wp:extent cx="5943600" cy="1574800"/>
            <wp:effectExtent l="0" t="0" r="0" b="0"/>
            <wp:docPr id="294" name="image282.jpg" descr="Activity-Lifecycle-Logcat-Output-onpause-onstop-ondestroy.jpg"/>
            <wp:cNvGraphicFramePr/>
            <a:graphic xmlns:a="http://schemas.openxmlformats.org/drawingml/2006/main">
              <a:graphicData uri="http://schemas.openxmlformats.org/drawingml/2006/picture">
                <pic:pic xmlns:pic="http://schemas.openxmlformats.org/drawingml/2006/picture">
                  <pic:nvPicPr>
                    <pic:cNvPr id="0" name="image282.jpg" descr="Activity-Lifecycle-Logcat-Output-onpause-onstop-ondestroy.jpg"/>
                    <pic:cNvPicPr preferRelativeResize="0"/>
                  </pic:nvPicPr>
                  <pic:blipFill>
                    <a:blip r:embed="rId8"/>
                    <a:srcRect/>
                    <a:stretch>
                      <a:fillRect/>
                    </a:stretch>
                  </pic:blipFill>
                  <pic:spPr>
                    <a:xfrm>
                      <a:off x="0" y="0"/>
                      <a:ext cx="5943600" cy="1574800"/>
                    </a:xfrm>
                    <a:prstGeom prst="rect">
                      <a:avLst/>
                    </a:prstGeom>
                    <a:ln/>
                  </pic:spPr>
                </pic:pic>
              </a:graphicData>
            </a:graphic>
          </wp:inline>
        </w:drawing>
      </w:r>
    </w:p>
    <w:p w:rsidR="001B3AC0" w:rsidRDefault="001B3AC0" w:rsidP="001B3AC0">
      <w:pPr>
        <w:pStyle w:val="normal0"/>
        <w:pBdr>
          <w:top w:val="nil"/>
          <w:left w:val="nil"/>
          <w:bottom w:val="nil"/>
          <w:right w:val="nil"/>
          <w:between w:val="nil"/>
        </w:pBdr>
      </w:pPr>
      <w:r>
        <w:t>So this clears:</w:t>
      </w:r>
    </w:p>
    <w:p w:rsidR="001B3AC0" w:rsidRDefault="001B3AC0" w:rsidP="001B3AC0">
      <w:pPr>
        <w:pStyle w:val="normal0"/>
        <w:numPr>
          <w:ilvl w:val="0"/>
          <w:numId w:val="9"/>
        </w:numPr>
        <w:pBdr>
          <w:top w:val="nil"/>
          <w:left w:val="nil"/>
          <w:bottom w:val="nil"/>
          <w:right w:val="nil"/>
          <w:between w:val="nil"/>
        </w:pBdr>
      </w:pPr>
      <w:r>
        <w:t>onPause() method was called when user resume previous activity</w:t>
      </w:r>
    </w:p>
    <w:p w:rsidR="001B3AC0" w:rsidRDefault="001B3AC0" w:rsidP="001B3AC0">
      <w:pPr>
        <w:pStyle w:val="normal0"/>
        <w:numPr>
          <w:ilvl w:val="0"/>
          <w:numId w:val="9"/>
        </w:numPr>
        <w:pBdr>
          <w:top w:val="nil"/>
          <w:left w:val="nil"/>
          <w:bottom w:val="nil"/>
          <w:right w:val="nil"/>
          <w:between w:val="nil"/>
        </w:pBdr>
        <w:spacing w:before="0"/>
      </w:pPr>
      <w:r>
        <w:t>onStop() method was called when activity is not visible to user</w:t>
      </w:r>
    </w:p>
    <w:p w:rsidR="001B3AC0" w:rsidRDefault="001B3AC0" w:rsidP="001B3AC0">
      <w:pPr>
        <w:pStyle w:val="normal0"/>
        <w:numPr>
          <w:ilvl w:val="0"/>
          <w:numId w:val="9"/>
        </w:numPr>
        <w:pBdr>
          <w:top w:val="nil"/>
          <w:left w:val="nil"/>
          <w:bottom w:val="nil"/>
          <w:right w:val="nil"/>
          <w:between w:val="nil"/>
        </w:pBdr>
        <w:spacing w:before="0"/>
      </w:pPr>
      <w:r>
        <w:t>Last onDestroy() method was called when Activity is not in background</w:t>
      </w:r>
    </w:p>
    <w:p w:rsidR="001B3AC0" w:rsidRDefault="001B3AC0" w:rsidP="001B3AC0">
      <w:pPr>
        <w:pStyle w:val="normal0"/>
        <w:pBdr>
          <w:top w:val="nil"/>
          <w:left w:val="nil"/>
          <w:bottom w:val="nil"/>
          <w:right w:val="nil"/>
          <w:between w:val="nil"/>
        </w:pBdr>
      </w:pPr>
    </w:p>
    <w:p w:rsidR="001B3AC0" w:rsidRDefault="001B3AC0" w:rsidP="001B3AC0">
      <w:pPr>
        <w:pStyle w:val="normal0"/>
        <w:pBdr>
          <w:top w:val="nil"/>
          <w:left w:val="nil"/>
          <w:bottom w:val="nil"/>
          <w:right w:val="nil"/>
          <w:between w:val="nil"/>
        </w:pBdr>
      </w:pPr>
      <w:r>
        <w:rPr>
          <w:b/>
          <w:color w:val="FF0000"/>
          <w:sz w:val="24"/>
          <w:szCs w:val="24"/>
        </w:rPr>
        <w:t xml:space="preserve">Important Note: </w:t>
      </w:r>
      <w:r>
        <w:t>In the above example onRestart() won’t be called because there was no situation when we can resume the onStart() method again. In future example we will show you onRestart() in action as well.</w:t>
      </w:r>
    </w:p>
    <w:p w:rsidR="001B3AC0" w:rsidRDefault="001B3AC0" w:rsidP="001B3AC0">
      <w:pPr>
        <w:pStyle w:val="normal0"/>
        <w:pBdr>
          <w:top w:val="nil"/>
          <w:left w:val="nil"/>
          <w:bottom w:val="nil"/>
          <w:right w:val="nil"/>
          <w:between w:val="nil"/>
        </w:pBdr>
      </w:pPr>
    </w:p>
    <w:p w:rsidR="001B3AC0" w:rsidRDefault="001B3AC0" w:rsidP="001B3AC0">
      <w:pPr>
        <w:pStyle w:val="normal0"/>
        <w:pBdr>
          <w:top w:val="nil"/>
          <w:left w:val="nil"/>
          <w:bottom w:val="nil"/>
          <w:right w:val="nil"/>
          <w:between w:val="nil"/>
        </w:pBdr>
      </w:pPr>
    </w:p>
    <w:p w:rsidR="001B3AC0" w:rsidRDefault="001B3AC0" w:rsidP="001B3AC0">
      <w:pPr>
        <w:pStyle w:val="normal0"/>
        <w:pBdr>
          <w:top w:val="nil"/>
          <w:left w:val="nil"/>
          <w:bottom w:val="nil"/>
          <w:right w:val="nil"/>
          <w:between w:val="nil"/>
        </w:pBdr>
        <w:rPr>
          <w:b/>
          <w:color w:val="01857B"/>
          <w:sz w:val="24"/>
          <w:szCs w:val="24"/>
        </w:rPr>
      </w:pPr>
      <w:r>
        <w:rPr>
          <w:b/>
          <w:color w:val="01857B"/>
          <w:sz w:val="24"/>
          <w:szCs w:val="24"/>
        </w:rPr>
        <w:lastRenderedPageBreak/>
        <w:t>Importance Of Activity Life Cycle:</w:t>
      </w:r>
    </w:p>
    <w:p w:rsidR="001B3AC0" w:rsidRDefault="001B3AC0" w:rsidP="001B3AC0">
      <w:pPr>
        <w:pStyle w:val="normal0"/>
        <w:pBdr>
          <w:top w:val="nil"/>
          <w:left w:val="nil"/>
          <w:bottom w:val="nil"/>
          <w:right w:val="nil"/>
          <w:between w:val="nil"/>
        </w:pBdr>
      </w:pPr>
      <w:r>
        <w:t>Activity is the main component of Android Application, as every screen is an activity so to create any simple app first we have to start with Activities. Every lifecycle method is quite important to implement according to requirements, However onCreate(Bundle state) is always needed to implement to show or display some content on screen.</w:t>
      </w:r>
    </w:p>
    <w:p w:rsidR="00B3020D" w:rsidRDefault="00B3020D" w:rsidP="001B3AC0">
      <w:pPr>
        <w:pStyle w:val="normal0"/>
        <w:pBdr>
          <w:top w:val="nil"/>
          <w:left w:val="nil"/>
          <w:bottom w:val="nil"/>
          <w:right w:val="nil"/>
          <w:between w:val="nil"/>
        </w:pBdr>
      </w:pPr>
    </w:p>
    <w:p w:rsidR="00B3020D" w:rsidRDefault="00B3020D" w:rsidP="00B3020D">
      <w:pPr>
        <w:pStyle w:val="Heading2"/>
        <w:shd w:val="clear" w:color="auto" w:fill="FFFFFF"/>
        <w:spacing w:before="300" w:after="150"/>
        <w:jc w:val="both"/>
        <w:rPr>
          <w:rFonts w:ascii="Calibri" w:hAnsi="Calibri" w:cs="Calibri"/>
          <w:b w:val="0"/>
          <w:bCs w:val="0"/>
          <w:color w:val="555555"/>
          <w:sz w:val="45"/>
          <w:szCs w:val="45"/>
        </w:rPr>
      </w:pPr>
      <w:r>
        <w:rPr>
          <w:rFonts w:ascii="Calibri" w:hAnsi="Calibri" w:cs="Calibri"/>
          <w:b w:val="0"/>
          <w:bCs w:val="0"/>
          <w:color w:val="555555"/>
          <w:sz w:val="45"/>
          <w:szCs w:val="45"/>
        </w:rPr>
        <w:t>Intent Tutorial in Android With Example And Types</w:t>
      </w:r>
    </w:p>
    <w:p w:rsidR="00B3020D" w:rsidRDefault="00B3020D" w:rsidP="00B3020D">
      <w:pPr>
        <w:pStyle w:val="NormalWeb"/>
        <w:shd w:val="clear" w:color="auto" w:fill="FFFFFF"/>
        <w:spacing w:before="0" w:beforeAutospacing="0" w:after="150" w:afterAutospacing="0"/>
        <w:jc w:val="both"/>
        <w:rPr>
          <w:rFonts w:ascii="Calibri" w:hAnsi="Calibri" w:cs="Calibri"/>
          <w:color w:val="555555"/>
          <w:sz w:val="26"/>
          <w:szCs w:val="26"/>
        </w:rPr>
      </w:pPr>
      <w:r>
        <w:rPr>
          <w:rFonts w:ascii="Calibri" w:hAnsi="Calibri" w:cs="Calibri"/>
          <w:color w:val="555555"/>
          <w:sz w:val="26"/>
          <w:szCs w:val="26"/>
        </w:rPr>
        <w:t>Android uses </w:t>
      </w:r>
      <w:hyperlink r:id="rId9" w:tgtFrame="_self" w:tooltip="Intent Tutorial" w:history="1">
        <w:r>
          <w:rPr>
            <w:rStyle w:val="Hyperlink"/>
            <w:rFonts w:ascii="Calibri" w:hAnsi="Calibri" w:cs="Calibri"/>
            <w:color w:val="337AB7"/>
            <w:sz w:val="26"/>
            <w:szCs w:val="26"/>
          </w:rPr>
          <w:t>Intent</w:t>
        </w:r>
      </w:hyperlink>
      <w:r>
        <w:rPr>
          <w:rFonts w:ascii="Calibri" w:hAnsi="Calibri" w:cs="Calibri"/>
          <w:color w:val="555555"/>
          <w:sz w:val="26"/>
          <w:szCs w:val="26"/>
        </w:rPr>
        <w:t> for communicating between the components of an Application and also from one application to another application.</w:t>
      </w:r>
    </w:p>
    <w:p w:rsidR="00B3020D" w:rsidRDefault="00B3020D" w:rsidP="00B3020D">
      <w:pPr>
        <w:pStyle w:val="NormalWeb"/>
        <w:shd w:val="clear" w:color="auto" w:fill="FFFFFF"/>
        <w:spacing w:before="0" w:beforeAutospacing="0" w:after="150" w:afterAutospacing="0"/>
        <w:jc w:val="both"/>
        <w:rPr>
          <w:rFonts w:ascii="Calibri" w:hAnsi="Calibri" w:cs="Calibri"/>
          <w:color w:val="555555"/>
          <w:sz w:val="26"/>
          <w:szCs w:val="26"/>
        </w:rPr>
      </w:pPr>
      <w:hyperlink r:id="rId10" w:tgtFrame="_self" w:tooltip="Intent Tutorial" w:history="1">
        <w:r>
          <w:rPr>
            <w:rStyle w:val="Hyperlink"/>
            <w:rFonts w:ascii="Calibri" w:hAnsi="Calibri" w:cs="Calibri"/>
            <w:color w:val="337AB7"/>
            <w:sz w:val="26"/>
            <w:szCs w:val="26"/>
          </w:rPr>
          <w:t>Intent</w:t>
        </w:r>
      </w:hyperlink>
      <w:r>
        <w:rPr>
          <w:rFonts w:ascii="Calibri" w:hAnsi="Calibri" w:cs="Calibri"/>
          <w:color w:val="555555"/>
          <w:sz w:val="26"/>
          <w:szCs w:val="26"/>
        </w:rPr>
        <w:t> are the objects which is used in android for passing the information among Activities in an Application and from one app to another also. </w:t>
      </w:r>
      <w:hyperlink r:id="rId11" w:tgtFrame="_self" w:tooltip="Intent Tutorial" w:history="1">
        <w:r>
          <w:rPr>
            <w:rStyle w:val="Hyperlink"/>
            <w:rFonts w:ascii="Calibri" w:hAnsi="Calibri" w:cs="Calibri"/>
            <w:color w:val="337AB7"/>
            <w:sz w:val="26"/>
            <w:szCs w:val="26"/>
          </w:rPr>
          <w:t>Intent</w:t>
        </w:r>
      </w:hyperlink>
      <w:r>
        <w:rPr>
          <w:rFonts w:ascii="Calibri" w:hAnsi="Calibri" w:cs="Calibri"/>
          <w:color w:val="555555"/>
          <w:sz w:val="26"/>
          <w:szCs w:val="26"/>
        </w:rPr>
        <w:t> are used for communicating between the Application components and it also provides the connectivity between two apps.</w:t>
      </w:r>
    </w:p>
    <w:p w:rsidR="00B3020D" w:rsidRDefault="00B3020D" w:rsidP="00B3020D">
      <w:pPr>
        <w:pStyle w:val="NormalWeb"/>
        <w:shd w:val="clear" w:color="auto" w:fill="FFFFFF"/>
        <w:spacing w:before="0" w:beforeAutospacing="0" w:after="150" w:afterAutospacing="0"/>
        <w:jc w:val="both"/>
        <w:rPr>
          <w:rFonts w:ascii="Calibri" w:hAnsi="Calibri" w:cs="Calibri"/>
          <w:color w:val="555555"/>
          <w:sz w:val="26"/>
          <w:szCs w:val="26"/>
        </w:rPr>
      </w:pPr>
      <w:r>
        <w:rPr>
          <w:rFonts w:ascii="Calibri" w:hAnsi="Calibri" w:cs="Calibri"/>
          <w:color w:val="555555"/>
          <w:sz w:val="26"/>
          <w:szCs w:val="26"/>
        </w:rPr>
        <w:t>For example: Intent facilitate you to redirect your activity to another activity on occurrence of any event. By calling, startActivity() you can perform this task.</w:t>
      </w: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olor w:val="000000"/>
        </w:rPr>
      </w:pPr>
      <w:r>
        <w:rPr>
          <w:rStyle w:val="typ"/>
          <w:rFonts w:ascii="Consolas" w:hAnsi="Consolas"/>
          <w:color w:val="660066"/>
        </w:rPr>
        <w:t>Intent</w:t>
      </w:r>
      <w:r>
        <w:rPr>
          <w:rStyle w:val="pln"/>
          <w:rFonts w:ascii="Consolas" w:hAnsi="Consolas"/>
          <w:color w:val="000000"/>
        </w:rPr>
        <w:t xml:space="preserve"> intent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Intent</w:t>
      </w:r>
      <w:r>
        <w:rPr>
          <w:rStyle w:val="pun"/>
          <w:rFonts w:ascii="Consolas" w:hAnsi="Consolas"/>
          <w:color w:val="666600"/>
        </w:rPr>
        <w:t>(</w:t>
      </w:r>
      <w:r>
        <w:rPr>
          <w:rStyle w:val="pln"/>
          <w:rFonts w:ascii="Consolas" w:hAnsi="Consolas"/>
          <w:color w:val="000000"/>
        </w:rPr>
        <w:t>getApplicationContext</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SecondActivity</w:t>
      </w:r>
      <w:r>
        <w:rPr>
          <w:rStyle w:val="pun"/>
          <w:rFonts w:ascii="Consolas" w:hAnsi="Consolas"/>
          <w:color w:val="666600"/>
        </w:rPr>
        <w:t>.</w:t>
      </w:r>
      <w:r>
        <w:rPr>
          <w:rStyle w:val="kwd"/>
          <w:rFonts w:ascii="Consolas" w:hAnsi="Consolas"/>
          <w:color w:val="000088"/>
        </w:rPr>
        <w:t>class</w:t>
      </w:r>
      <w:r>
        <w:rPr>
          <w:rStyle w:val="pun"/>
          <w:rFonts w:ascii="Consolas" w:hAnsi="Consolas"/>
          <w:color w:val="666600"/>
        </w:rPr>
        <w:t>);</w:t>
      </w: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Style w:val="pln"/>
          <w:rFonts w:ascii="Consolas" w:hAnsi="Consolas"/>
          <w:color w:val="000000"/>
        </w:rPr>
        <w:t>startActivity</w:t>
      </w:r>
      <w:r>
        <w:rPr>
          <w:rStyle w:val="pun"/>
          <w:rFonts w:ascii="Consolas" w:hAnsi="Consolas"/>
          <w:color w:val="666600"/>
        </w:rPr>
        <w:t>(</w:t>
      </w:r>
      <w:r>
        <w:rPr>
          <w:rStyle w:val="pln"/>
          <w:rFonts w:ascii="Consolas" w:hAnsi="Consolas"/>
          <w:color w:val="000000"/>
        </w:rPr>
        <w:t>intent</w:t>
      </w:r>
      <w:r>
        <w:rPr>
          <w:rStyle w:val="pun"/>
          <w:rFonts w:ascii="Consolas" w:hAnsi="Consolas"/>
          <w:color w:val="666600"/>
        </w:rPr>
        <w:t>);</w:t>
      </w:r>
    </w:p>
    <w:p w:rsidR="00B3020D" w:rsidRDefault="00B3020D" w:rsidP="00B3020D">
      <w:pPr>
        <w:pStyle w:val="NormalWeb"/>
        <w:shd w:val="clear" w:color="auto" w:fill="FFFFFF"/>
        <w:spacing w:before="0" w:beforeAutospacing="0" w:after="150" w:afterAutospacing="0"/>
        <w:jc w:val="both"/>
        <w:rPr>
          <w:rFonts w:ascii="Calibri" w:hAnsi="Calibri" w:cs="Calibri"/>
          <w:color w:val="555555"/>
          <w:sz w:val="26"/>
          <w:szCs w:val="26"/>
        </w:rPr>
      </w:pPr>
      <w:r>
        <w:rPr>
          <w:rFonts w:ascii="Calibri" w:hAnsi="Calibri" w:cs="Calibri"/>
          <w:color w:val="555555"/>
          <w:sz w:val="26"/>
          <w:szCs w:val="26"/>
        </w:rPr>
        <w:t>In the above example, foreground activity is getting redirected to another activity i.e. SecondActivity.</w:t>
      </w:r>
      <w:hyperlink r:id="rId12" w:tgtFrame="_self" w:tooltip="JAVA " w:history="1">
        <w:r>
          <w:rPr>
            <w:rStyle w:val="Hyperlink"/>
            <w:rFonts w:ascii="Calibri" w:hAnsi="Calibri" w:cs="Calibri"/>
            <w:color w:val="337AB7"/>
            <w:sz w:val="26"/>
            <w:szCs w:val="26"/>
          </w:rPr>
          <w:t>java</w:t>
        </w:r>
      </w:hyperlink>
      <w:r>
        <w:rPr>
          <w:rFonts w:ascii="Calibri" w:hAnsi="Calibri" w:cs="Calibri"/>
          <w:color w:val="555555"/>
          <w:sz w:val="26"/>
          <w:szCs w:val="26"/>
        </w:rPr>
        <w:t>. getApplicationContext() returns the context for your foreground activity.</w:t>
      </w:r>
    </w:p>
    <w:p w:rsidR="00B3020D" w:rsidRDefault="00B3020D" w:rsidP="00B3020D">
      <w:pPr>
        <w:spacing w:before="300" w:after="300"/>
        <w:rPr>
          <w:rFonts w:ascii="Times New Roman" w:hAnsi="Times New Roman" w:cs="Times New Roman"/>
          <w:sz w:val="24"/>
          <w:szCs w:val="24"/>
        </w:rPr>
      </w:pPr>
      <w:r>
        <w:pict>
          <v:rect id="_x0000_i1025" style="width:0;height:0" o:hralign="left" o:hrstd="t" o:hrnoshade="t" o:hr="t" fillcolor="#555" stroked="f"/>
        </w:pict>
      </w:r>
    </w:p>
    <w:p w:rsidR="00B3020D" w:rsidRDefault="00B3020D" w:rsidP="00B3020D">
      <w:pPr>
        <w:pStyle w:val="toctitle"/>
        <w:shd w:val="clear" w:color="auto" w:fill="F9F9F9"/>
        <w:spacing w:before="0" w:beforeAutospacing="0" w:after="0" w:afterAutospacing="0"/>
        <w:jc w:val="both"/>
        <w:rPr>
          <w:rFonts w:ascii="Calibri" w:hAnsi="Calibri" w:cs="Calibri"/>
          <w:b/>
          <w:bCs/>
          <w:color w:val="555555"/>
        </w:rPr>
      </w:pPr>
      <w:r>
        <w:rPr>
          <w:rFonts w:ascii="Calibri" w:hAnsi="Calibri" w:cs="Calibri"/>
          <w:b/>
          <w:bCs/>
          <w:color w:val="555555"/>
        </w:rPr>
        <w:t>Table Of Contents </w:t>
      </w:r>
      <w:r>
        <w:rPr>
          <w:rStyle w:val="toctoggle"/>
          <w:rFonts w:ascii="Calibri" w:eastAsiaTheme="majorEastAsia" w:hAnsi="Calibri" w:cs="Calibri"/>
          <w:color w:val="555555"/>
          <w:sz w:val="22"/>
          <w:szCs w:val="22"/>
        </w:rPr>
        <w:t>[</w:t>
      </w:r>
      <w:hyperlink r:id="rId13" w:history="1">
        <w:r>
          <w:rPr>
            <w:rStyle w:val="Hyperlink"/>
            <w:rFonts w:ascii="Calibri" w:hAnsi="Calibri" w:cs="Calibri"/>
            <w:color w:val="337AB7"/>
            <w:sz w:val="22"/>
            <w:szCs w:val="22"/>
          </w:rPr>
          <w:t>hide</w:t>
        </w:r>
      </w:hyperlink>
      <w:r>
        <w:rPr>
          <w:rStyle w:val="toctoggle"/>
          <w:rFonts w:ascii="Calibri" w:eastAsiaTheme="majorEastAsia" w:hAnsi="Calibri" w:cs="Calibri"/>
          <w:color w:val="555555"/>
          <w:sz w:val="22"/>
          <w:szCs w:val="22"/>
        </w:rPr>
        <w:t>]</w:t>
      </w:r>
    </w:p>
    <w:p w:rsidR="00B3020D" w:rsidRDefault="00B3020D" w:rsidP="00B3020D">
      <w:pPr>
        <w:numPr>
          <w:ilvl w:val="0"/>
          <w:numId w:val="10"/>
        </w:numPr>
        <w:shd w:val="clear" w:color="auto" w:fill="F9F9F9"/>
        <w:spacing w:before="0" w:line="240" w:lineRule="auto"/>
        <w:ind w:left="0" w:right="0"/>
        <w:jc w:val="both"/>
        <w:rPr>
          <w:rFonts w:ascii="Calibri" w:hAnsi="Calibri" w:cs="Calibri"/>
          <w:color w:val="555555"/>
        </w:rPr>
      </w:pPr>
      <w:hyperlink r:id="rId14" w:anchor="Types_of_Intents" w:history="1">
        <w:r>
          <w:rPr>
            <w:rStyle w:val="tocnumber"/>
            <w:rFonts w:ascii="Calibri" w:hAnsi="Calibri" w:cs="Calibri"/>
            <w:color w:val="337AB7"/>
          </w:rPr>
          <w:t>1</w:t>
        </w:r>
        <w:r>
          <w:rPr>
            <w:rStyle w:val="Hyperlink"/>
            <w:rFonts w:ascii="Calibri" w:hAnsi="Calibri" w:cs="Calibri"/>
            <w:color w:val="337AB7"/>
          </w:rPr>
          <w:t> Types of Intents:</w:t>
        </w:r>
      </w:hyperlink>
    </w:p>
    <w:p w:rsidR="00B3020D" w:rsidRDefault="00B3020D" w:rsidP="00B3020D">
      <w:pPr>
        <w:numPr>
          <w:ilvl w:val="0"/>
          <w:numId w:val="10"/>
        </w:numPr>
        <w:shd w:val="clear" w:color="auto" w:fill="F9F9F9"/>
        <w:spacing w:before="0" w:line="240" w:lineRule="auto"/>
        <w:ind w:left="0" w:right="0"/>
        <w:jc w:val="both"/>
        <w:rPr>
          <w:rFonts w:ascii="Calibri" w:hAnsi="Calibri" w:cs="Calibri"/>
          <w:color w:val="555555"/>
        </w:rPr>
      </w:pPr>
      <w:hyperlink r:id="rId15" w:anchor="Intent_Example_In_Android" w:history="1">
        <w:r>
          <w:rPr>
            <w:rStyle w:val="tocnumber"/>
            <w:rFonts w:ascii="Calibri" w:hAnsi="Calibri" w:cs="Calibri"/>
            <w:color w:val="337AB7"/>
          </w:rPr>
          <w:t>2</w:t>
        </w:r>
        <w:r>
          <w:rPr>
            <w:rStyle w:val="Hyperlink"/>
            <w:rFonts w:ascii="Calibri" w:hAnsi="Calibri" w:cs="Calibri"/>
            <w:color w:val="337AB7"/>
          </w:rPr>
          <w:t> Intent Example In Android:</w:t>
        </w:r>
      </w:hyperlink>
    </w:p>
    <w:p w:rsidR="00B3020D" w:rsidRDefault="00B3020D" w:rsidP="00B3020D">
      <w:pPr>
        <w:numPr>
          <w:ilvl w:val="0"/>
          <w:numId w:val="10"/>
        </w:numPr>
        <w:shd w:val="clear" w:color="auto" w:fill="F9F9F9"/>
        <w:spacing w:before="0" w:line="240" w:lineRule="auto"/>
        <w:ind w:left="0" w:right="0"/>
        <w:jc w:val="both"/>
        <w:rPr>
          <w:rFonts w:ascii="Calibri" w:hAnsi="Calibri" w:cs="Calibri"/>
          <w:color w:val="555555"/>
        </w:rPr>
      </w:pPr>
      <w:hyperlink r:id="rId16" w:anchor="Intent_Uses_In_Android" w:history="1">
        <w:r>
          <w:rPr>
            <w:rStyle w:val="tocnumber"/>
            <w:rFonts w:ascii="Calibri" w:hAnsi="Calibri" w:cs="Calibri"/>
            <w:color w:val="337AB7"/>
          </w:rPr>
          <w:t>3</w:t>
        </w:r>
        <w:r>
          <w:rPr>
            <w:rStyle w:val="Hyperlink"/>
            <w:rFonts w:ascii="Calibri" w:hAnsi="Calibri" w:cs="Calibri"/>
            <w:color w:val="337AB7"/>
          </w:rPr>
          <w:t> Intent Uses In Android:</w:t>
        </w:r>
      </w:hyperlink>
    </w:p>
    <w:p w:rsidR="00B3020D" w:rsidRDefault="00B3020D" w:rsidP="00B3020D">
      <w:pPr>
        <w:numPr>
          <w:ilvl w:val="0"/>
          <w:numId w:val="10"/>
        </w:numPr>
        <w:shd w:val="clear" w:color="auto" w:fill="F9F9F9"/>
        <w:spacing w:before="0" w:line="240" w:lineRule="auto"/>
        <w:ind w:left="0" w:right="0"/>
        <w:jc w:val="both"/>
        <w:rPr>
          <w:rFonts w:ascii="Calibri" w:hAnsi="Calibri" w:cs="Calibri"/>
          <w:color w:val="555555"/>
        </w:rPr>
      </w:pPr>
      <w:hyperlink r:id="rId17" w:anchor="Importance_of_using_Intents_in_Android_Applications" w:history="1">
        <w:r>
          <w:rPr>
            <w:rStyle w:val="tocnumber"/>
            <w:rFonts w:ascii="Calibri" w:hAnsi="Calibri" w:cs="Calibri"/>
            <w:color w:val="337AB7"/>
          </w:rPr>
          <w:t>4</w:t>
        </w:r>
        <w:r>
          <w:rPr>
            <w:rStyle w:val="Hyperlink"/>
            <w:rFonts w:ascii="Calibri" w:hAnsi="Calibri" w:cs="Calibri"/>
            <w:color w:val="337AB7"/>
          </w:rPr>
          <w:t> Importance of using Intents in Android Applications:</w:t>
        </w:r>
      </w:hyperlink>
    </w:p>
    <w:p w:rsidR="00B3020D" w:rsidRDefault="00B3020D" w:rsidP="00B3020D">
      <w:pPr>
        <w:pStyle w:val="Heading4"/>
        <w:shd w:val="clear" w:color="auto" w:fill="F1F1F1"/>
        <w:spacing w:before="150" w:after="150"/>
        <w:jc w:val="both"/>
        <w:rPr>
          <w:rFonts w:ascii="Calibri" w:hAnsi="Calibri" w:cs="Calibri"/>
          <w:b w:val="0"/>
          <w:bCs w:val="0"/>
          <w:color w:val="339600"/>
          <w:sz w:val="27"/>
          <w:szCs w:val="27"/>
        </w:rPr>
      </w:pPr>
      <w:r>
        <w:rPr>
          <w:rStyle w:val="Strong"/>
          <w:rFonts w:ascii="Calibri" w:hAnsi="Calibri" w:cs="Calibri"/>
          <w:b/>
          <w:bCs/>
          <w:color w:val="339600"/>
          <w:sz w:val="27"/>
          <w:szCs w:val="27"/>
        </w:rPr>
        <w:t>Types of Intents:</w:t>
      </w:r>
    </w:p>
    <w:p w:rsidR="00B3020D" w:rsidRDefault="00B3020D" w:rsidP="00B3020D">
      <w:pPr>
        <w:pStyle w:val="NormalWeb"/>
        <w:shd w:val="clear" w:color="auto" w:fill="FFFFFF"/>
        <w:spacing w:before="0" w:beforeAutospacing="0" w:after="150" w:afterAutospacing="0"/>
        <w:jc w:val="both"/>
        <w:rPr>
          <w:rFonts w:ascii="Calibri" w:hAnsi="Calibri" w:cs="Calibri"/>
          <w:color w:val="555555"/>
          <w:sz w:val="26"/>
          <w:szCs w:val="26"/>
        </w:rPr>
      </w:pPr>
      <w:r>
        <w:rPr>
          <w:rFonts w:ascii="Calibri" w:hAnsi="Calibri" w:cs="Calibri"/>
          <w:color w:val="555555"/>
          <w:sz w:val="26"/>
          <w:szCs w:val="26"/>
        </w:rPr>
        <w:t>Intent are of two types: Explicit Intent and Implicit Intent</w:t>
      </w:r>
    </w:p>
    <w:p w:rsidR="00B3020D" w:rsidRDefault="00B3020D" w:rsidP="00B3020D">
      <w:pPr>
        <w:shd w:val="clear" w:color="auto" w:fill="FFFFFF"/>
        <w:jc w:val="center"/>
        <w:rPr>
          <w:rFonts w:ascii="Calibri" w:hAnsi="Calibri" w:cs="Calibri"/>
          <w:color w:val="555555"/>
          <w:sz w:val="26"/>
          <w:szCs w:val="26"/>
        </w:rPr>
      </w:pPr>
      <w:r>
        <w:rPr>
          <w:rFonts w:ascii="Calibri" w:hAnsi="Calibri" w:cs="Calibri"/>
          <w:noProof/>
          <w:color w:val="555555"/>
          <w:sz w:val="26"/>
          <w:szCs w:val="26"/>
        </w:rPr>
        <w:lastRenderedPageBreak/>
        <w:drawing>
          <wp:inline distT="0" distB="0" distL="0" distR="0">
            <wp:extent cx="3524250" cy="2095500"/>
            <wp:effectExtent l="19050" t="0" r="0" b="0"/>
            <wp:docPr id="12" name="Picture 2" descr="Types of I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Intents"/>
                    <pic:cNvPicPr>
                      <a:picLocks noChangeAspect="1" noChangeArrowheads="1"/>
                    </pic:cNvPicPr>
                  </pic:nvPicPr>
                  <pic:blipFill>
                    <a:blip r:embed="rId18"/>
                    <a:srcRect/>
                    <a:stretch>
                      <a:fillRect/>
                    </a:stretch>
                  </pic:blipFill>
                  <pic:spPr bwMode="auto">
                    <a:xfrm>
                      <a:off x="0" y="0"/>
                      <a:ext cx="3524250" cy="2095500"/>
                    </a:xfrm>
                    <a:prstGeom prst="rect">
                      <a:avLst/>
                    </a:prstGeom>
                    <a:noFill/>
                    <a:ln w="9525">
                      <a:noFill/>
                      <a:miter lim="800000"/>
                      <a:headEnd/>
                      <a:tailEnd/>
                    </a:ln>
                  </pic:spPr>
                </pic:pic>
              </a:graphicData>
            </a:graphic>
          </wp:inline>
        </w:drawing>
      </w:r>
    </w:p>
    <w:p w:rsidR="00B3020D" w:rsidRDefault="00B3020D" w:rsidP="00B3020D">
      <w:pPr>
        <w:rPr>
          <w:rFonts w:ascii="Times New Roman" w:hAnsi="Times New Roman" w:cs="Times New Roman"/>
          <w:sz w:val="24"/>
          <w:szCs w:val="24"/>
        </w:rPr>
      </w:pPr>
      <w:r>
        <w:rPr>
          <w:rStyle w:val="Strong"/>
          <w:rFonts w:ascii="Calibri" w:hAnsi="Calibri" w:cs="Calibri"/>
          <w:color w:val="008000"/>
          <w:sz w:val="26"/>
          <w:szCs w:val="26"/>
          <w:u w:val="single"/>
          <w:shd w:val="clear" w:color="auto" w:fill="FFFFFF"/>
        </w:rPr>
        <w:t>Explicit Intent:</w:t>
      </w:r>
    </w:p>
    <w:p w:rsidR="00B3020D" w:rsidRDefault="00B3020D" w:rsidP="00B3020D">
      <w:pPr>
        <w:numPr>
          <w:ilvl w:val="0"/>
          <w:numId w:val="11"/>
        </w:numPr>
        <w:shd w:val="clear" w:color="auto" w:fill="FFFFFF"/>
        <w:spacing w:before="100" w:beforeAutospacing="1" w:after="100" w:afterAutospacing="1" w:line="240" w:lineRule="auto"/>
        <w:ind w:right="0"/>
        <w:jc w:val="both"/>
        <w:rPr>
          <w:rFonts w:ascii="Calibri" w:hAnsi="Calibri" w:cs="Calibri"/>
          <w:color w:val="555555"/>
          <w:sz w:val="26"/>
          <w:szCs w:val="26"/>
        </w:rPr>
      </w:pPr>
      <w:r>
        <w:rPr>
          <w:rFonts w:ascii="Calibri" w:hAnsi="Calibri" w:cs="Calibri"/>
          <w:color w:val="555555"/>
          <w:sz w:val="26"/>
          <w:szCs w:val="26"/>
        </w:rPr>
        <w:t>Explicit Intents are used to connect the application internally.</w:t>
      </w:r>
    </w:p>
    <w:p w:rsidR="00B3020D" w:rsidRDefault="00B3020D" w:rsidP="00B3020D">
      <w:pPr>
        <w:numPr>
          <w:ilvl w:val="0"/>
          <w:numId w:val="11"/>
        </w:numPr>
        <w:shd w:val="clear" w:color="auto" w:fill="FFFFFF"/>
        <w:spacing w:before="100" w:beforeAutospacing="1" w:after="100" w:afterAutospacing="1" w:line="240" w:lineRule="auto"/>
        <w:ind w:right="0"/>
        <w:jc w:val="both"/>
        <w:rPr>
          <w:rFonts w:ascii="Calibri" w:hAnsi="Calibri" w:cs="Calibri"/>
          <w:color w:val="555555"/>
          <w:sz w:val="26"/>
          <w:szCs w:val="26"/>
        </w:rPr>
      </w:pPr>
      <w:r>
        <w:rPr>
          <w:rFonts w:ascii="Calibri" w:hAnsi="Calibri" w:cs="Calibri"/>
          <w:color w:val="555555"/>
          <w:sz w:val="26"/>
          <w:szCs w:val="26"/>
        </w:rPr>
        <w:t>In Explicit we use the name of component which will be affected by Intent. For Example: If we know class name then we can navigate the app from One Activity to another activity using Intent. In the similar way we can start a service to download a file in background process.</w:t>
      </w:r>
    </w:p>
    <w:p w:rsidR="00B3020D" w:rsidRDefault="00B3020D" w:rsidP="00B3020D">
      <w:pPr>
        <w:pStyle w:val="NormalWeb"/>
        <w:shd w:val="clear" w:color="auto" w:fill="FFFFFF"/>
        <w:spacing w:before="0" w:beforeAutospacing="0" w:after="150" w:afterAutospacing="0"/>
        <w:jc w:val="both"/>
        <w:rPr>
          <w:rFonts w:ascii="Calibri" w:hAnsi="Calibri" w:cs="Calibri"/>
          <w:color w:val="555555"/>
          <w:sz w:val="26"/>
          <w:szCs w:val="26"/>
        </w:rPr>
      </w:pPr>
      <w:r>
        <w:rPr>
          <w:rFonts w:ascii="Calibri" w:hAnsi="Calibri" w:cs="Calibri"/>
          <w:color w:val="555555"/>
          <w:sz w:val="26"/>
          <w:szCs w:val="26"/>
        </w:rPr>
        <w:t>Explicit Intent work internally within an application to perform navigation and data transfer. The below given code snippet will help you understand the concept of Explicit Intents</w:t>
      </w: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olor w:val="000000"/>
        </w:rPr>
      </w:pPr>
      <w:r>
        <w:rPr>
          <w:rStyle w:val="typ"/>
          <w:rFonts w:ascii="Consolas" w:hAnsi="Consolas"/>
          <w:color w:val="660066"/>
        </w:rPr>
        <w:t>Intent</w:t>
      </w:r>
      <w:r>
        <w:rPr>
          <w:rStyle w:val="pln"/>
          <w:rFonts w:ascii="Consolas" w:hAnsi="Consolas"/>
          <w:color w:val="000000"/>
        </w:rPr>
        <w:t xml:space="preserve"> intent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Intent</w:t>
      </w:r>
      <w:r>
        <w:rPr>
          <w:rStyle w:val="pun"/>
          <w:rFonts w:ascii="Consolas" w:hAnsi="Consolas"/>
          <w:color w:val="666600"/>
        </w:rPr>
        <w:t>(</w:t>
      </w:r>
      <w:r>
        <w:rPr>
          <w:rStyle w:val="pln"/>
          <w:rFonts w:ascii="Consolas" w:hAnsi="Consolas"/>
          <w:color w:val="000000"/>
        </w:rPr>
        <w:t>getApplicationContext</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SecondActivity</w:t>
      </w:r>
      <w:r>
        <w:rPr>
          <w:rStyle w:val="pun"/>
          <w:rFonts w:ascii="Consolas" w:hAnsi="Consolas"/>
          <w:color w:val="666600"/>
        </w:rPr>
        <w:t>.</w:t>
      </w:r>
      <w:r>
        <w:rPr>
          <w:rStyle w:val="kwd"/>
          <w:rFonts w:ascii="Consolas" w:hAnsi="Consolas"/>
          <w:color w:val="000088"/>
        </w:rPr>
        <w:t>class</w:t>
      </w:r>
      <w:r>
        <w:rPr>
          <w:rStyle w:val="pun"/>
          <w:rFonts w:ascii="Consolas" w:hAnsi="Consolas"/>
          <w:color w:val="666600"/>
        </w:rPr>
        <w:t>);</w:t>
      </w: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Style w:val="pln"/>
          <w:rFonts w:ascii="Consolas" w:hAnsi="Consolas"/>
          <w:color w:val="000000"/>
        </w:rPr>
        <w:t>startActivity</w:t>
      </w:r>
      <w:r>
        <w:rPr>
          <w:rStyle w:val="pun"/>
          <w:rFonts w:ascii="Consolas" w:hAnsi="Consolas"/>
          <w:color w:val="666600"/>
        </w:rPr>
        <w:t>(</w:t>
      </w:r>
      <w:r>
        <w:rPr>
          <w:rStyle w:val="pln"/>
          <w:rFonts w:ascii="Consolas" w:hAnsi="Consolas"/>
          <w:color w:val="000000"/>
        </w:rPr>
        <w:t>intent</w:t>
      </w:r>
      <w:r>
        <w:rPr>
          <w:rStyle w:val="pun"/>
          <w:rFonts w:ascii="Consolas" w:hAnsi="Consolas"/>
          <w:color w:val="666600"/>
        </w:rPr>
        <w:t>);</w:t>
      </w:r>
    </w:p>
    <w:p w:rsidR="00B3020D" w:rsidRDefault="00B3020D" w:rsidP="00B3020D">
      <w:pPr>
        <w:pStyle w:val="NormalWeb"/>
        <w:shd w:val="clear" w:color="auto" w:fill="FFFFFF"/>
        <w:spacing w:before="0" w:beforeAutospacing="0" w:after="150" w:afterAutospacing="0"/>
        <w:jc w:val="both"/>
        <w:rPr>
          <w:ins w:id="0" w:author="Unknown"/>
          <w:rFonts w:ascii="Calibri" w:hAnsi="Calibri" w:cs="Calibri"/>
          <w:color w:val="555555"/>
          <w:sz w:val="26"/>
          <w:szCs w:val="26"/>
        </w:rPr>
      </w:pPr>
      <w:ins w:id="1" w:author="Unknown">
        <w:r>
          <w:rPr>
            <w:rFonts w:ascii="Calibri" w:hAnsi="Calibri" w:cs="Calibri"/>
            <w:color w:val="555555"/>
            <w:sz w:val="26"/>
            <w:szCs w:val="26"/>
          </w:rPr>
          <w:t>Here SecondActivity is the </w:t>
        </w:r>
        <w:r>
          <w:rPr>
            <w:rFonts w:ascii="Calibri" w:hAnsi="Calibri" w:cs="Calibri"/>
            <w:color w:val="555555"/>
            <w:sz w:val="26"/>
            <w:szCs w:val="26"/>
          </w:rPr>
          <w:fldChar w:fldCharType="begin"/>
        </w:r>
        <w:r>
          <w:rPr>
            <w:rFonts w:ascii="Calibri" w:hAnsi="Calibri" w:cs="Calibri"/>
            <w:color w:val="555555"/>
            <w:sz w:val="26"/>
            <w:szCs w:val="26"/>
          </w:rPr>
          <w:instrText xml:space="preserve"> HYPERLINK "https://abhiandroid.com/java/" \o "JAVA " \t "_self" </w:instrText>
        </w:r>
        <w:r>
          <w:rPr>
            <w:rFonts w:ascii="Calibri" w:hAnsi="Calibri" w:cs="Calibri"/>
            <w:color w:val="555555"/>
            <w:sz w:val="26"/>
            <w:szCs w:val="26"/>
          </w:rPr>
          <w:fldChar w:fldCharType="separate"/>
        </w:r>
        <w:r>
          <w:rPr>
            <w:rStyle w:val="Hyperlink"/>
            <w:rFonts w:ascii="Calibri" w:hAnsi="Calibri" w:cs="Calibri"/>
            <w:color w:val="337AB7"/>
            <w:sz w:val="26"/>
            <w:szCs w:val="26"/>
          </w:rPr>
          <w:t>JAVA</w:t>
        </w:r>
        <w:r>
          <w:rPr>
            <w:rFonts w:ascii="Calibri" w:hAnsi="Calibri" w:cs="Calibri"/>
            <w:color w:val="555555"/>
            <w:sz w:val="26"/>
            <w:szCs w:val="26"/>
          </w:rPr>
          <w:fldChar w:fldCharType="end"/>
        </w:r>
        <w:r>
          <w:rPr>
            <w:rFonts w:ascii="Calibri" w:hAnsi="Calibri" w:cs="Calibri"/>
            <w:color w:val="555555"/>
            <w:sz w:val="26"/>
            <w:szCs w:val="26"/>
          </w:rPr>
          <w:t> class name where the activity will now be navigated. Example with code in the end of this post will make it more clear.</w:t>
        </w:r>
      </w:ins>
    </w:p>
    <w:p w:rsidR="00B3020D" w:rsidRDefault="00B3020D" w:rsidP="00B3020D">
      <w:pPr>
        <w:shd w:val="clear" w:color="auto" w:fill="FFFFFF"/>
        <w:jc w:val="center"/>
        <w:rPr>
          <w:ins w:id="2" w:author="Unknown"/>
          <w:rFonts w:ascii="Calibri" w:hAnsi="Calibri" w:cs="Calibri"/>
          <w:color w:val="555555"/>
          <w:sz w:val="26"/>
          <w:szCs w:val="26"/>
        </w:rPr>
      </w:pPr>
      <w:r>
        <w:rPr>
          <w:rFonts w:ascii="Calibri" w:hAnsi="Calibri" w:cs="Calibri"/>
          <w:noProof/>
          <w:color w:val="555555"/>
          <w:sz w:val="26"/>
          <w:szCs w:val="26"/>
        </w:rPr>
        <w:lastRenderedPageBreak/>
        <w:drawing>
          <wp:inline distT="0" distB="0" distL="0" distR="0">
            <wp:extent cx="3343275" cy="2924175"/>
            <wp:effectExtent l="19050" t="0" r="9525" b="0"/>
            <wp:docPr id="11" name="Picture 3" descr="Explicit Int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licit Intent Example"/>
                    <pic:cNvPicPr>
                      <a:picLocks noChangeAspect="1" noChangeArrowheads="1"/>
                    </pic:cNvPicPr>
                  </pic:nvPicPr>
                  <pic:blipFill>
                    <a:blip r:embed="rId19"/>
                    <a:srcRect/>
                    <a:stretch>
                      <a:fillRect/>
                    </a:stretch>
                  </pic:blipFill>
                  <pic:spPr bwMode="auto">
                    <a:xfrm>
                      <a:off x="0" y="0"/>
                      <a:ext cx="3343275" cy="2924175"/>
                    </a:xfrm>
                    <a:prstGeom prst="rect">
                      <a:avLst/>
                    </a:prstGeom>
                    <a:noFill/>
                    <a:ln w="9525">
                      <a:noFill/>
                      <a:miter lim="800000"/>
                      <a:headEnd/>
                      <a:tailEnd/>
                    </a:ln>
                  </pic:spPr>
                </pic:pic>
              </a:graphicData>
            </a:graphic>
          </wp:inline>
        </w:drawing>
      </w:r>
    </w:p>
    <w:p w:rsidR="00B3020D" w:rsidRDefault="00B3020D" w:rsidP="00B3020D">
      <w:pPr>
        <w:rPr>
          <w:ins w:id="3" w:author="Unknown"/>
          <w:rFonts w:ascii="Times New Roman" w:hAnsi="Times New Roman" w:cs="Times New Roman"/>
          <w:sz w:val="24"/>
          <w:szCs w:val="24"/>
        </w:rPr>
      </w:pPr>
      <w:ins w:id="4" w:author="Unknown">
        <w:r>
          <w:rPr>
            <w:rStyle w:val="Strong"/>
            <w:rFonts w:ascii="Calibri" w:hAnsi="Calibri" w:cs="Calibri"/>
            <w:color w:val="008000"/>
            <w:sz w:val="26"/>
            <w:szCs w:val="26"/>
            <w:u w:val="single"/>
            <w:shd w:val="clear" w:color="auto" w:fill="FFFFFF"/>
          </w:rPr>
          <w:t>Implicit Intent:</w:t>
        </w:r>
      </w:ins>
    </w:p>
    <w:p w:rsidR="00B3020D" w:rsidRDefault="00B3020D" w:rsidP="00B3020D">
      <w:pPr>
        <w:numPr>
          <w:ilvl w:val="0"/>
          <w:numId w:val="12"/>
        </w:numPr>
        <w:shd w:val="clear" w:color="auto" w:fill="FFFFFF"/>
        <w:spacing w:before="100" w:beforeAutospacing="1" w:after="100" w:afterAutospacing="1" w:line="240" w:lineRule="auto"/>
        <w:ind w:right="0"/>
        <w:jc w:val="both"/>
        <w:rPr>
          <w:ins w:id="5" w:author="Unknown"/>
          <w:rFonts w:ascii="Calibri" w:hAnsi="Calibri" w:cs="Calibri"/>
          <w:color w:val="555555"/>
          <w:sz w:val="26"/>
          <w:szCs w:val="26"/>
        </w:rPr>
      </w:pPr>
      <w:ins w:id="6" w:author="Unknown">
        <w:r>
          <w:rPr>
            <w:rFonts w:ascii="Calibri" w:hAnsi="Calibri" w:cs="Calibri"/>
            <w:color w:val="555555"/>
            <w:sz w:val="26"/>
            <w:szCs w:val="26"/>
          </w:rPr>
          <w:t>In Implicit Intents we do need to specify the name of the component. We just specify the Action which has to be performed and further this action is handled by the component of another application.</w:t>
        </w:r>
      </w:ins>
    </w:p>
    <w:p w:rsidR="00B3020D" w:rsidRDefault="00B3020D" w:rsidP="00B3020D">
      <w:pPr>
        <w:numPr>
          <w:ilvl w:val="0"/>
          <w:numId w:val="12"/>
        </w:numPr>
        <w:shd w:val="clear" w:color="auto" w:fill="FFFFFF"/>
        <w:spacing w:before="100" w:beforeAutospacing="1" w:after="100" w:afterAutospacing="1" w:line="240" w:lineRule="auto"/>
        <w:ind w:right="0"/>
        <w:jc w:val="both"/>
        <w:rPr>
          <w:ins w:id="7" w:author="Unknown"/>
          <w:rFonts w:ascii="Calibri" w:hAnsi="Calibri" w:cs="Calibri"/>
          <w:color w:val="555555"/>
          <w:sz w:val="26"/>
          <w:szCs w:val="26"/>
        </w:rPr>
      </w:pPr>
      <w:ins w:id="8" w:author="Unknown">
        <w:r>
          <w:rPr>
            <w:rFonts w:ascii="Calibri" w:hAnsi="Calibri" w:cs="Calibri"/>
            <w:color w:val="555555"/>
            <w:sz w:val="26"/>
            <w:szCs w:val="26"/>
          </w:rPr>
          <w:t>The basic example of implicit Intent is to open any web page</w:t>
        </w:r>
      </w:ins>
    </w:p>
    <w:p w:rsidR="00B3020D" w:rsidRDefault="00B3020D" w:rsidP="00B3020D">
      <w:pPr>
        <w:pStyle w:val="NormalWeb"/>
        <w:shd w:val="clear" w:color="auto" w:fill="FFFFFF"/>
        <w:spacing w:before="0" w:beforeAutospacing="0" w:after="150" w:afterAutospacing="0"/>
        <w:jc w:val="both"/>
        <w:rPr>
          <w:ins w:id="9" w:author="Unknown"/>
          <w:rFonts w:ascii="Calibri" w:hAnsi="Calibri" w:cs="Calibri"/>
          <w:color w:val="555555"/>
          <w:sz w:val="26"/>
          <w:szCs w:val="26"/>
        </w:rPr>
      </w:pPr>
      <w:ins w:id="10" w:author="Unknown">
        <w:r>
          <w:rPr>
            <w:rFonts w:ascii="Calibri" w:hAnsi="Calibri" w:cs="Calibri"/>
            <w:color w:val="555555"/>
            <w:sz w:val="26"/>
            <w:szCs w:val="26"/>
          </w:rPr>
          <w:t>Let’s take an example to understand Implicit Intents more clearly. We have to open a website using intent in your application. See the code snippet given below</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1" w:author="Unknown"/>
          <w:rStyle w:val="pln"/>
          <w:rFonts w:ascii="Consolas" w:hAnsi="Consolas"/>
          <w:color w:val="000000"/>
        </w:rPr>
      </w:pPr>
      <w:ins w:id="12" w:author="Unknown">
        <w:r>
          <w:rPr>
            <w:rStyle w:val="typ"/>
            <w:rFonts w:ascii="Consolas" w:hAnsi="Consolas"/>
            <w:color w:val="660066"/>
          </w:rPr>
          <w:t>Intent</w:t>
        </w:r>
        <w:r>
          <w:rPr>
            <w:rStyle w:val="pln"/>
            <w:rFonts w:ascii="Consolas" w:hAnsi="Consolas"/>
            <w:color w:val="000000"/>
          </w:rPr>
          <w:t xml:space="preserve"> intentObj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Intent</w:t>
        </w:r>
        <w:r>
          <w:rPr>
            <w:rStyle w:val="pun"/>
            <w:rFonts w:ascii="Consolas" w:hAnsi="Consolas"/>
            <w:color w:val="666600"/>
          </w:rPr>
          <w:t>(</w:t>
        </w:r>
        <w:r>
          <w:rPr>
            <w:rStyle w:val="typ"/>
            <w:rFonts w:ascii="Consolas" w:hAnsi="Consolas"/>
            <w:color w:val="660066"/>
          </w:rPr>
          <w:t>Intent</w:t>
        </w:r>
        <w:r>
          <w:rPr>
            <w:rStyle w:val="pun"/>
            <w:rFonts w:ascii="Consolas" w:hAnsi="Consolas"/>
            <w:color w:val="666600"/>
          </w:rPr>
          <w:t>.</w:t>
        </w:r>
        <w:r>
          <w:rPr>
            <w:rStyle w:val="pln"/>
            <w:rFonts w:ascii="Consolas" w:hAnsi="Consolas"/>
            <w:color w:val="000000"/>
          </w:rPr>
          <w:t>ACTION_VIEW</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3" w:author="Unknown"/>
          <w:rStyle w:val="pln"/>
          <w:rFonts w:ascii="Consolas" w:hAnsi="Consolas"/>
          <w:color w:val="000000"/>
        </w:rPr>
      </w:pPr>
      <w:ins w:id="14" w:author="Unknown">
        <w:r>
          <w:rPr>
            <w:rStyle w:val="pln"/>
            <w:rFonts w:ascii="Consolas" w:hAnsi="Consolas"/>
            <w:color w:val="000000"/>
          </w:rPr>
          <w:t>intentObj</w:t>
        </w:r>
        <w:r>
          <w:rPr>
            <w:rStyle w:val="pun"/>
            <w:rFonts w:ascii="Consolas" w:hAnsi="Consolas"/>
            <w:color w:val="666600"/>
          </w:rPr>
          <w:t>.</w:t>
        </w:r>
        <w:r>
          <w:rPr>
            <w:rStyle w:val="pln"/>
            <w:rFonts w:ascii="Consolas" w:hAnsi="Consolas"/>
            <w:color w:val="000000"/>
          </w:rPr>
          <w:t>setData</w:t>
        </w:r>
        <w:r>
          <w:rPr>
            <w:rStyle w:val="pun"/>
            <w:rFonts w:ascii="Consolas" w:hAnsi="Consolas"/>
            <w:color w:val="666600"/>
          </w:rPr>
          <w:t>(</w:t>
        </w:r>
        <w:r>
          <w:rPr>
            <w:rStyle w:val="typ"/>
            <w:rFonts w:ascii="Consolas" w:hAnsi="Consolas"/>
            <w:color w:val="660066"/>
          </w:rPr>
          <w:t>Uri</w:t>
        </w:r>
        <w:r>
          <w:rPr>
            <w:rStyle w:val="pun"/>
            <w:rFonts w:ascii="Consolas" w:hAnsi="Consolas"/>
            <w:color w:val="666600"/>
          </w:rPr>
          <w:t>.</w:t>
        </w:r>
        <w:r>
          <w:rPr>
            <w:rStyle w:val="pln"/>
            <w:rFonts w:ascii="Consolas" w:hAnsi="Consolas"/>
            <w:color w:val="000000"/>
          </w:rPr>
          <w:t>parse</w:t>
        </w:r>
        <w:r>
          <w:rPr>
            <w:rStyle w:val="pun"/>
            <w:rFonts w:ascii="Consolas" w:hAnsi="Consolas"/>
            <w:color w:val="666600"/>
          </w:rPr>
          <w:t>(</w:t>
        </w:r>
        <w:r>
          <w:rPr>
            <w:rStyle w:val="str"/>
            <w:rFonts w:ascii="Consolas" w:eastAsiaTheme="majorEastAsia" w:hAnsi="Consolas"/>
            <w:color w:val="008800"/>
          </w:rPr>
          <w:t>"https://www.abhiandroid.com"</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5" w:author="Unknown"/>
          <w:rFonts w:ascii="Consolas" w:hAnsi="Consolas"/>
          <w:color w:val="333333"/>
        </w:rPr>
      </w:pPr>
      <w:ins w:id="16" w:author="Unknown">
        <w:r>
          <w:rPr>
            <w:rStyle w:val="pln"/>
            <w:rFonts w:ascii="Consolas" w:hAnsi="Consolas"/>
            <w:color w:val="000000"/>
          </w:rPr>
          <w:t>startActivity</w:t>
        </w:r>
        <w:r>
          <w:rPr>
            <w:rStyle w:val="pun"/>
            <w:rFonts w:ascii="Consolas" w:hAnsi="Consolas"/>
            <w:color w:val="666600"/>
          </w:rPr>
          <w:t>(</w:t>
        </w:r>
        <w:r>
          <w:rPr>
            <w:rStyle w:val="pln"/>
            <w:rFonts w:ascii="Consolas" w:hAnsi="Consolas"/>
            <w:color w:val="000000"/>
          </w:rPr>
          <w:t>intentObj</w:t>
        </w:r>
        <w:r>
          <w:rPr>
            <w:rStyle w:val="pun"/>
            <w:rFonts w:ascii="Consolas" w:hAnsi="Consolas"/>
            <w:color w:val="666600"/>
          </w:rPr>
          <w:t>);</w:t>
        </w:r>
      </w:ins>
    </w:p>
    <w:p w:rsidR="00B3020D" w:rsidRDefault="00B3020D" w:rsidP="00B3020D">
      <w:pPr>
        <w:pStyle w:val="NormalWeb"/>
        <w:shd w:val="clear" w:color="auto" w:fill="FFFFFF"/>
        <w:spacing w:before="0" w:beforeAutospacing="0" w:after="150" w:afterAutospacing="0"/>
        <w:jc w:val="both"/>
        <w:rPr>
          <w:ins w:id="17" w:author="Unknown"/>
          <w:rFonts w:ascii="Calibri" w:hAnsi="Calibri" w:cs="Calibri"/>
          <w:color w:val="555555"/>
          <w:sz w:val="26"/>
          <w:szCs w:val="26"/>
        </w:rPr>
      </w:pPr>
      <w:ins w:id="18" w:author="Unknown">
        <w:r>
          <w:rPr>
            <w:rFonts w:ascii="Calibri" w:hAnsi="Calibri" w:cs="Calibri"/>
            <w:color w:val="555555"/>
            <w:sz w:val="26"/>
            <w:szCs w:val="26"/>
          </w:rPr>
          <w:t>Unlike Explicit Intent you do not use any class name to pass through Intent(). In this example we has just specified an action. Now when we will run this code then Android will automatically start your web browser and it will open AbhiAndroid home page.</w:t>
        </w:r>
      </w:ins>
    </w:p>
    <w:p w:rsidR="00B3020D" w:rsidRDefault="00B3020D" w:rsidP="00B3020D">
      <w:pPr>
        <w:shd w:val="clear" w:color="auto" w:fill="FFFFFF"/>
        <w:jc w:val="center"/>
        <w:rPr>
          <w:ins w:id="19" w:author="Unknown"/>
          <w:rFonts w:ascii="Calibri" w:hAnsi="Calibri" w:cs="Calibri"/>
          <w:color w:val="555555"/>
          <w:sz w:val="26"/>
          <w:szCs w:val="26"/>
        </w:rPr>
      </w:pPr>
      <w:r>
        <w:rPr>
          <w:rFonts w:ascii="Calibri" w:hAnsi="Calibri" w:cs="Calibri"/>
          <w:noProof/>
          <w:color w:val="555555"/>
          <w:sz w:val="26"/>
          <w:szCs w:val="26"/>
        </w:rPr>
        <w:lastRenderedPageBreak/>
        <w:drawing>
          <wp:inline distT="0" distB="0" distL="0" distR="0">
            <wp:extent cx="3476625" cy="2857500"/>
            <wp:effectExtent l="19050" t="0" r="9525" b="0"/>
            <wp:docPr id="10" name="Picture 4" descr="Implicit Int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plicit Intent Example"/>
                    <pic:cNvPicPr>
                      <a:picLocks noChangeAspect="1" noChangeArrowheads="1"/>
                    </pic:cNvPicPr>
                  </pic:nvPicPr>
                  <pic:blipFill>
                    <a:blip r:embed="rId20"/>
                    <a:srcRect/>
                    <a:stretch>
                      <a:fillRect/>
                    </a:stretch>
                  </pic:blipFill>
                  <pic:spPr bwMode="auto">
                    <a:xfrm>
                      <a:off x="0" y="0"/>
                      <a:ext cx="3476625" cy="2857500"/>
                    </a:xfrm>
                    <a:prstGeom prst="rect">
                      <a:avLst/>
                    </a:prstGeom>
                    <a:noFill/>
                    <a:ln w="9525">
                      <a:noFill/>
                      <a:miter lim="800000"/>
                      <a:headEnd/>
                      <a:tailEnd/>
                    </a:ln>
                  </pic:spPr>
                </pic:pic>
              </a:graphicData>
            </a:graphic>
          </wp:inline>
        </w:drawing>
      </w:r>
    </w:p>
    <w:p w:rsidR="00B3020D" w:rsidRDefault="00B3020D" w:rsidP="00B3020D">
      <w:pPr>
        <w:spacing w:before="300" w:after="300"/>
        <w:rPr>
          <w:ins w:id="20" w:author="Unknown"/>
          <w:rFonts w:ascii="Times New Roman" w:hAnsi="Times New Roman" w:cs="Times New Roman"/>
          <w:sz w:val="24"/>
          <w:szCs w:val="24"/>
        </w:rPr>
      </w:pPr>
      <w:ins w:id="21" w:author="Unknown">
        <w:r>
          <w:pict>
            <v:rect id="_x0000_i1026" style="width:0;height:0" o:hralign="left" o:hrstd="t" o:hrnoshade="t" o:hr="t" fillcolor="#555" stroked="f"/>
          </w:pict>
        </w:r>
      </w:ins>
    </w:p>
    <w:p w:rsidR="00B3020D" w:rsidRDefault="00B3020D" w:rsidP="00B3020D">
      <w:pPr>
        <w:pStyle w:val="Heading4"/>
        <w:shd w:val="clear" w:color="auto" w:fill="F1F1F1"/>
        <w:spacing w:before="150" w:after="150"/>
        <w:jc w:val="both"/>
        <w:rPr>
          <w:ins w:id="22" w:author="Unknown"/>
          <w:rFonts w:ascii="Calibri" w:hAnsi="Calibri" w:cs="Calibri"/>
          <w:b w:val="0"/>
          <w:bCs w:val="0"/>
          <w:color w:val="339600"/>
          <w:sz w:val="27"/>
          <w:szCs w:val="27"/>
        </w:rPr>
      </w:pPr>
      <w:ins w:id="23" w:author="Unknown">
        <w:r>
          <w:rPr>
            <w:rStyle w:val="Strong"/>
            <w:rFonts w:ascii="Calibri" w:hAnsi="Calibri" w:cs="Calibri"/>
            <w:b/>
            <w:bCs/>
            <w:color w:val="339600"/>
            <w:sz w:val="27"/>
            <w:szCs w:val="27"/>
          </w:rPr>
          <w:t>Intent Example In Android:</w:t>
        </w:r>
      </w:ins>
    </w:p>
    <w:p w:rsidR="00B3020D" w:rsidRDefault="00B3020D" w:rsidP="00B3020D">
      <w:pPr>
        <w:pStyle w:val="NormalWeb"/>
        <w:shd w:val="clear" w:color="auto" w:fill="FFFFFF"/>
        <w:spacing w:before="0" w:beforeAutospacing="0" w:after="150" w:afterAutospacing="0"/>
        <w:jc w:val="both"/>
        <w:rPr>
          <w:ins w:id="24" w:author="Unknown"/>
          <w:rFonts w:ascii="Calibri" w:hAnsi="Calibri" w:cs="Calibri"/>
          <w:color w:val="555555"/>
          <w:sz w:val="26"/>
          <w:szCs w:val="26"/>
        </w:rPr>
      </w:pPr>
      <w:ins w:id="25" w:author="Unknown">
        <w:r>
          <w:rPr>
            <w:rFonts w:ascii="Calibri" w:hAnsi="Calibri" w:cs="Calibri"/>
            <w:color w:val="555555"/>
            <w:sz w:val="26"/>
            <w:szCs w:val="26"/>
          </w:rPr>
          <w:t>Let’s implement Intent for a very basic use. In the below example we will Navigate from one Activity to another and open a web homepage of AbhiAndroid using Intent. </w:t>
        </w:r>
        <w:r>
          <w:rPr>
            <w:rStyle w:val="Strong"/>
            <w:rFonts w:ascii="Calibri" w:hAnsi="Calibri" w:cs="Calibri"/>
            <w:color w:val="555555"/>
            <w:sz w:val="26"/>
            <w:szCs w:val="26"/>
          </w:rPr>
          <w:t>The example will show you both implicit and explicit Intent together. Below is the final output:</w:t>
        </w:r>
      </w:ins>
    </w:p>
    <w:p w:rsidR="00B3020D" w:rsidRDefault="00B3020D" w:rsidP="00B3020D">
      <w:pPr>
        <w:shd w:val="clear" w:color="auto" w:fill="FFFFFF"/>
        <w:jc w:val="center"/>
        <w:rPr>
          <w:ins w:id="26" w:author="Unknown"/>
          <w:rFonts w:ascii="Calibri" w:hAnsi="Calibri" w:cs="Calibri"/>
          <w:color w:val="555555"/>
          <w:sz w:val="26"/>
          <w:szCs w:val="26"/>
        </w:rPr>
      </w:pPr>
      <w:r>
        <w:rPr>
          <w:rFonts w:ascii="Calibri" w:hAnsi="Calibri" w:cs="Calibri"/>
          <w:noProof/>
          <w:color w:val="555555"/>
          <w:sz w:val="26"/>
          <w:szCs w:val="26"/>
        </w:rPr>
        <w:lastRenderedPageBreak/>
        <w:drawing>
          <wp:inline distT="0" distB="0" distL="0" distR="0">
            <wp:extent cx="3571875" cy="3486150"/>
            <wp:effectExtent l="19050" t="0" r="9525" b="0"/>
            <wp:docPr id="2" name="Picture 6" descr="Implicit And Explicit Intent Example Output i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plicit And Explicit Intent Example Output in Android"/>
                    <pic:cNvPicPr>
                      <a:picLocks noChangeAspect="1" noChangeArrowheads="1"/>
                    </pic:cNvPicPr>
                  </pic:nvPicPr>
                  <pic:blipFill>
                    <a:blip r:embed="rId21"/>
                    <a:srcRect/>
                    <a:stretch>
                      <a:fillRect/>
                    </a:stretch>
                  </pic:blipFill>
                  <pic:spPr bwMode="auto">
                    <a:xfrm>
                      <a:off x="0" y="0"/>
                      <a:ext cx="3571875" cy="3486150"/>
                    </a:xfrm>
                    <a:prstGeom prst="rect">
                      <a:avLst/>
                    </a:prstGeom>
                    <a:noFill/>
                    <a:ln w="9525">
                      <a:noFill/>
                      <a:miter lim="800000"/>
                      <a:headEnd/>
                      <a:tailEnd/>
                    </a:ln>
                  </pic:spPr>
                </pic:pic>
              </a:graphicData>
            </a:graphic>
          </wp:inline>
        </w:drawing>
      </w:r>
    </w:p>
    <w:p w:rsidR="00B3020D" w:rsidRDefault="00B3020D" w:rsidP="00B3020D">
      <w:pPr>
        <w:rPr>
          <w:ins w:id="27" w:author="Unknown"/>
          <w:rFonts w:ascii="Times New Roman" w:hAnsi="Times New Roman" w:cs="Times New Roman"/>
          <w:sz w:val="24"/>
          <w:szCs w:val="24"/>
        </w:rPr>
      </w:pPr>
      <w:ins w:id="28" w:author="Unknown">
        <w:r>
          <w:rPr>
            <w:rFonts w:ascii="Calibri" w:hAnsi="Calibri" w:cs="Calibri"/>
            <w:color w:val="555555"/>
            <w:sz w:val="26"/>
            <w:szCs w:val="26"/>
            <w:shd w:val="clear" w:color="auto" w:fill="FFFFFF"/>
          </w:rPr>
          <w:t>Create a project in </w:t>
        </w:r>
        <w:r>
          <w:fldChar w:fldCharType="begin"/>
        </w:r>
        <w:r>
          <w:instrText xml:space="preserve"> HYPERLINK "https://abhiandroid.com/androidstudio/" \o "Android Studio " \t "_self" </w:instrText>
        </w:r>
        <w:r>
          <w:fldChar w:fldCharType="separate"/>
        </w:r>
        <w:r>
          <w:rPr>
            <w:rStyle w:val="Hyperlink"/>
            <w:rFonts w:ascii="Calibri" w:hAnsi="Calibri" w:cs="Calibri"/>
            <w:color w:val="337AB7"/>
            <w:sz w:val="26"/>
            <w:szCs w:val="26"/>
            <w:shd w:val="clear" w:color="auto" w:fill="FFFFFF"/>
          </w:rPr>
          <w:t>Android Studio</w:t>
        </w:r>
        <w:r>
          <w:fldChar w:fldCharType="end"/>
        </w:r>
        <w:r>
          <w:rPr>
            <w:rFonts w:ascii="Calibri" w:hAnsi="Calibri" w:cs="Calibri"/>
            <w:color w:val="555555"/>
            <w:sz w:val="26"/>
            <w:szCs w:val="26"/>
            <w:shd w:val="clear" w:color="auto" w:fill="FFFFFF"/>
          </w:rPr>
          <w:t> and named it “Intents”. Make an activity, which would consists </w:t>
        </w:r>
        <w:r>
          <w:fldChar w:fldCharType="begin"/>
        </w:r>
        <w:r>
          <w:instrText xml:space="preserve"> HYPERLINK "https://abhiandroid.com/java/" \o "JAVA " \t "_self" </w:instrText>
        </w:r>
        <w:r>
          <w:fldChar w:fldCharType="separate"/>
        </w:r>
        <w:r>
          <w:rPr>
            <w:rStyle w:val="Hyperlink"/>
            <w:rFonts w:ascii="Calibri" w:hAnsi="Calibri" w:cs="Calibri"/>
            <w:color w:val="337AB7"/>
            <w:sz w:val="26"/>
            <w:szCs w:val="26"/>
            <w:shd w:val="clear" w:color="auto" w:fill="FFFFFF"/>
          </w:rPr>
          <w:t>Java</w:t>
        </w:r>
        <w:r>
          <w:fldChar w:fldCharType="end"/>
        </w:r>
        <w:r>
          <w:rPr>
            <w:rFonts w:ascii="Calibri" w:hAnsi="Calibri" w:cs="Calibri"/>
            <w:color w:val="555555"/>
            <w:sz w:val="26"/>
            <w:szCs w:val="26"/>
            <w:shd w:val="clear" w:color="auto" w:fill="FFFFFF"/>
          </w:rPr>
          <w:t> file; MainActivity.java and an </w:t>
        </w:r>
        <w:r>
          <w:fldChar w:fldCharType="begin"/>
        </w:r>
        <w:r>
          <w:instrText xml:space="preserve"> HYPERLINK "https://abhiandroid.com/ui/xml/" \o "XML in Android" \t "_self" </w:instrText>
        </w:r>
        <w:r>
          <w:fldChar w:fldCharType="separate"/>
        </w:r>
        <w:r>
          <w:rPr>
            <w:rStyle w:val="Hyperlink"/>
            <w:rFonts w:ascii="Calibri" w:hAnsi="Calibri" w:cs="Calibri"/>
            <w:color w:val="337AB7"/>
            <w:sz w:val="26"/>
            <w:szCs w:val="26"/>
            <w:shd w:val="clear" w:color="auto" w:fill="FFFFFF"/>
          </w:rPr>
          <w:t>xml</w:t>
        </w:r>
        <w:r>
          <w:fldChar w:fldCharType="end"/>
        </w:r>
        <w:r>
          <w:rPr>
            <w:rFonts w:ascii="Calibri" w:hAnsi="Calibri" w:cs="Calibri"/>
            <w:color w:val="555555"/>
            <w:sz w:val="26"/>
            <w:szCs w:val="26"/>
            <w:shd w:val="clear" w:color="auto" w:fill="FFFFFF"/>
          </w:rPr>
          <w:t> file for User interface which would be activity_main.</w:t>
        </w:r>
        <w:r>
          <w:fldChar w:fldCharType="begin"/>
        </w:r>
        <w:r>
          <w:instrText xml:space="preserve"> HYPERLINK "https://abhiandroid.com/ui/xml/" \o "XML in Android" \t "_self" </w:instrText>
        </w:r>
        <w:r>
          <w:fldChar w:fldCharType="separate"/>
        </w:r>
        <w:r>
          <w:rPr>
            <w:rStyle w:val="Hyperlink"/>
            <w:rFonts w:ascii="Calibri" w:hAnsi="Calibri" w:cs="Calibri"/>
            <w:color w:val="337AB7"/>
            <w:sz w:val="26"/>
            <w:szCs w:val="26"/>
            <w:shd w:val="clear" w:color="auto" w:fill="FFFFFF"/>
          </w:rPr>
          <w:t>xml</w:t>
        </w:r>
        <w:r>
          <w:fldChar w:fldCharType="end"/>
        </w:r>
      </w:ins>
    </w:p>
    <w:p w:rsidR="00B3020D" w:rsidRDefault="00B3020D" w:rsidP="00B3020D">
      <w:pPr>
        <w:pStyle w:val="NormalWeb"/>
        <w:shd w:val="clear" w:color="auto" w:fill="FFFFFF"/>
        <w:spacing w:before="0" w:beforeAutospacing="0" w:after="150" w:afterAutospacing="0"/>
        <w:jc w:val="both"/>
        <w:rPr>
          <w:ins w:id="29" w:author="Unknown"/>
          <w:rFonts w:ascii="Calibri" w:hAnsi="Calibri" w:cs="Calibri"/>
          <w:color w:val="555555"/>
          <w:sz w:val="26"/>
          <w:szCs w:val="26"/>
        </w:rPr>
      </w:pPr>
      <w:ins w:id="30" w:author="Unknown">
        <w:r>
          <w:rPr>
            <w:rStyle w:val="Strong"/>
            <w:rFonts w:ascii="Calibri" w:hAnsi="Calibri" w:cs="Calibri"/>
            <w:color w:val="555555"/>
            <w:sz w:val="26"/>
            <w:szCs w:val="26"/>
          </w:rPr>
          <w:t>Step 1: Let’s design the UI of activity_main.xml:</w:t>
        </w:r>
      </w:ins>
    </w:p>
    <w:p w:rsidR="00B3020D" w:rsidRDefault="00B3020D" w:rsidP="00B3020D">
      <w:pPr>
        <w:numPr>
          <w:ilvl w:val="0"/>
          <w:numId w:val="13"/>
        </w:numPr>
        <w:shd w:val="clear" w:color="auto" w:fill="FFFFFF"/>
        <w:spacing w:before="100" w:beforeAutospacing="1" w:after="100" w:afterAutospacing="1" w:line="240" w:lineRule="auto"/>
        <w:ind w:right="0"/>
        <w:jc w:val="both"/>
        <w:rPr>
          <w:ins w:id="31" w:author="Unknown"/>
          <w:rFonts w:ascii="Calibri" w:hAnsi="Calibri" w:cs="Calibri"/>
          <w:color w:val="555555"/>
          <w:sz w:val="26"/>
          <w:szCs w:val="26"/>
        </w:rPr>
      </w:pPr>
      <w:ins w:id="32" w:author="Unknown">
        <w:r>
          <w:rPr>
            <w:rFonts w:ascii="Calibri" w:hAnsi="Calibri" w:cs="Calibri"/>
            <w:color w:val="555555"/>
            <w:sz w:val="26"/>
            <w:szCs w:val="26"/>
          </w:rPr>
          <w:t>First design the </w:t>
        </w:r>
        <w:r>
          <w:rPr>
            <w:rFonts w:ascii="Calibri" w:hAnsi="Calibri" w:cs="Calibri"/>
            <w:color w:val="555555"/>
            <w:sz w:val="26"/>
            <w:szCs w:val="26"/>
          </w:rPr>
          <w:fldChar w:fldCharType="begin"/>
        </w:r>
        <w:r>
          <w:rPr>
            <w:rFonts w:ascii="Calibri" w:hAnsi="Calibri" w:cs="Calibri"/>
            <w:color w:val="555555"/>
            <w:sz w:val="26"/>
            <w:szCs w:val="26"/>
          </w:rPr>
          <w:instrText xml:space="preserve"> HYPERLINK "https://abhiandroid.com/ui/textview/" \o "Text View With Example" \t "_self" </w:instrText>
        </w:r>
        <w:r>
          <w:rPr>
            <w:rFonts w:ascii="Calibri" w:hAnsi="Calibri" w:cs="Calibri"/>
            <w:color w:val="555555"/>
            <w:sz w:val="26"/>
            <w:szCs w:val="26"/>
          </w:rPr>
          <w:fldChar w:fldCharType="separate"/>
        </w:r>
        <w:r>
          <w:rPr>
            <w:rStyle w:val="Hyperlink"/>
            <w:rFonts w:ascii="Calibri" w:hAnsi="Calibri" w:cs="Calibri"/>
            <w:color w:val="337AB7"/>
            <w:sz w:val="26"/>
            <w:szCs w:val="26"/>
          </w:rPr>
          <w:t>text view</w:t>
        </w:r>
        <w:r>
          <w:rPr>
            <w:rFonts w:ascii="Calibri" w:hAnsi="Calibri" w:cs="Calibri"/>
            <w:color w:val="555555"/>
            <w:sz w:val="26"/>
            <w:szCs w:val="26"/>
          </w:rPr>
          <w:fldChar w:fldCharType="end"/>
        </w:r>
        <w:r>
          <w:rPr>
            <w:rFonts w:ascii="Calibri" w:hAnsi="Calibri" w:cs="Calibri"/>
            <w:color w:val="555555"/>
            <w:sz w:val="26"/>
            <w:szCs w:val="26"/>
          </w:rPr>
          <w:t> displaying basic details of the App</w:t>
        </w:r>
      </w:ins>
    </w:p>
    <w:p w:rsidR="00B3020D" w:rsidRDefault="00B3020D" w:rsidP="00B3020D">
      <w:pPr>
        <w:numPr>
          <w:ilvl w:val="0"/>
          <w:numId w:val="13"/>
        </w:numPr>
        <w:shd w:val="clear" w:color="auto" w:fill="FFFFFF"/>
        <w:spacing w:before="100" w:beforeAutospacing="1" w:after="100" w:afterAutospacing="1" w:line="240" w:lineRule="auto"/>
        <w:ind w:right="0"/>
        <w:jc w:val="both"/>
        <w:rPr>
          <w:ins w:id="33" w:author="Unknown"/>
          <w:rFonts w:ascii="Calibri" w:hAnsi="Calibri" w:cs="Calibri"/>
          <w:color w:val="555555"/>
          <w:sz w:val="26"/>
          <w:szCs w:val="26"/>
        </w:rPr>
      </w:pPr>
      <w:ins w:id="34" w:author="Unknown">
        <w:r>
          <w:rPr>
            <w:rFonts w:ascii="Calibri" w:hAnsi="Calibri" w:cs="Calibri"/>
            <w:color w:val="555555"/>
            <w:sz w:val="26"/>
            <w:szCs w:val="26"/>
          </w:rPr>
          <w:t>Second design the two </w:t>
        </w:r>
        <w:r>
          <w:rPr>
            <w:rFonts w:ascii="Calibri" w:hAnsi="Calibri" w:cs="Calibri"/>
            <w:color w:val="555555"/>
            <w:sz w:val="26"/>
            <w:szCs w:val="26"/>
          </w:rPr>
          <w:fldChar w:fldCharType="begin"/>
        </w:r>
        <w:r>
          <w:rPr>
            <w:rFonts w:ascii="Calibri" w:hAnsi="Calibri" w:cs="Calibri"/>
            <w:color w:val="555555"/>
            <w:sz w:val="26"/>
            <w:szCs w:val="26"/>
          </w:rPr>
          <w:instrText xml:space="preserve"> HYPERLINK "https://abhiandroid.com/ui/button/" \o "Button Tutorial" \t "_self" </w:instrText>
        </w:r>
        <w:r>
          <w:rPr>
            <w:rFonts w:ascii="Calibri" w:hAnsi="Calibri" w:cs="Calibri"/>
            <w:color w:val="555555"/>
            <w:sz w:val="26"/>
            <w:szCs w:val="26"/>
          </w:rPr>
          <w:fldChar w:fldCharType="separate"/>
        </w:r>
        <w:r>
          <w:rPr>
            <w:rStyle w:val="Hyperlink"/>
            <w:rFonts w:ascii="Calibri" w:hAnsi="Calibri" w:cs="Calibri"/>
            <w:color w:val="337AB7"/>
            <w:sz w:val="26"/>
            <w:szCs w:val="26"/>
          </w:rPr>
          <w:t>button</w:t>
        </w:r>
        <w:r>
          <w:rPr>
            <w:rFonts w:ascii="Calibri" w:hAnsi="Calibri" w:cs="Calibri"/>
            <w:color w:val="555555"/>
            <w:sz w:val="26"/>
            <w:szCs w:val="26"/>
          </w:rPr>
          <w:fldChar w:fldCharType="end"/>
        </w:r>
        <w:r>
          <w:rPr>
            <w:rFonts w:ascii="Calibri" w:hAnsi="Calibri" w:cs="Calibri"/>
            <w:color w:val="555555"/>
            <w:sz w:val="26"/>
            <w:szCs w:val="26"/>
          </w:rPr>
          <w:t> of Explicit Intent Example and Implicit Intent Example</w:t>
        </w:r>
      </w:ins>
    </w:p>
    <w:p w:rsidR="00B3020D" w:rsidRDefault="00B3020D" w:rsidP="00B3020D">
      <w:pPr>
        <w:pStyle w:val="NormalWeb"/>
        <w:shd w:val="clear" w:color="auto" w:fill="FFFFFF"/>
        <w:spacing w:before="0" w:beforeAutospacing="0" w:after="150" w:afterAutospacing="0"/>
        <w:jc w:val="both"/>
        <w:rPr>
          <w:ins w:id="35" w:author="Unknown"/>
          <w:rFonts w:ascii="Calibri" w:hAnsi="Calibri" w:cs="Calibri"/>
          <w:color w:val="555555"/>
          <w:sz w:val="26"/>
          <w:szCs w:val="26"/>
        </w:rPr>
      </w:pPr>
      <w:ins w:id="36" w:author="Unknown">
        <w:r>
          <w:rPr>
            <w:rStyle w:val="Strong"/>
            <w:rFonts w:ascii="Calibri" w:hAnsi="Calibri" w:cs="Calibri"/>
            <w:color w:val="555555"/>
            <w:sz w:val="26"/>
            <w:szCs w:val="26"/>
          </w:rPr>
          <w:t>Below is the complete code of activity_main.xml</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37" w:author="Unknown"/>
          <w:rStyle w:val="pln"/>
          <w:rFonts w:ascii="Consolas" w:hAnsi="Consolas"/>
          <w:color w:val="000000"/>
        </w:rPr>
      </w:pPr>
      <w:ins w:id="38" w:author="Unknown">
        <w:r>
          <w:rPr>
            <w:rStyle w:val="tag"/>
            <w:rFonts w:ascii="Consolas" w:hAnsi="Consolas"/>
            <w:color w:val="000088"/>
          </w:rPr>
          <w:t>&lt;RelativeLayout</w:t>
        </w:r>
        <w:r>
          <w:rPr>
            <w:rStyle w:val="pln"/>
            <w:rFonts w:ascii="Consolas" w:hAnsi="Consolas"/>
            <w:color w:val="000000"/>
          </w:rPr>
          <w:t xml:space="preserve"> </w:t>
        </w:r>
        <w:r>
          <w:rPr>
            <w:rStyle w:val="atn"/>
            <w:rFonts w:ascii="Consolas" w:hAnsi="Consolas"/>
            <w:color w:val="660066"/>
          </w:rPr>
          <w:t>xmlns:android</w:t>
        </w:r>
        <w:r>
          <w:rPr>
            <w:rStyle w:val="pun"/>
            <w:rFonts w:ascii="Consolas" w:hAnsi="Consolas"/>
            <w:color w:val="666600"/>
          </w:rPr>
          <w:t>=</w:t>
        </w:r>
        <w:r>
          <w:rPr>
            <w:rStyle w:val="atv"/>
            <w:rFonts w:ascii="Consolas" w:hAnsi="Consolas"/>
            <w:color w:val="008800"/>
          </w:rPr>
          <w:t>"http://schemas.android.com/apk/res/android"</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39" w:author="Unknown"/>
          <w:rStyle w:val="pln"/>
          <w:rFonts w:ascii="Consolas" w:hAnsi="Consolas"/>
          <w:color w:val="000000"/>
        </w:rPr>
      </w:pPr>
      <w:ins w:id="40" w:author="Unknown">
        <w:r>
          <w:rPr>
            <w:rStyle w:val="pln"/>
            <w:rFonts w:ascii="Consolas" w:hAnsi="Consolas"/>
            <w:color w:val="000000"/>
          </w:rPr>
          <w:t xml:space="preserve">    </w:t>
        </w:r>
        <w:r>
          <w:rPr>
            <w:rStyle w:val="atn"/>
            <w:rFonts w:ascii="Consolas" w:hAnsi="Consolas"/>
            <w:color w:val="660066"/>
          </w:rPr>
          <w:t>xmlns:tools</w:t>
        </w:r>
        <w:r>
          <w:rPr>
            <w:rStyle w:val="pun"/>
            <w:rFonts w:ascii="Consolas" w:hAnsi="Consolas"/>
            <w:color w:val="666600"/>
          </w:rPr>
          <w:t>=</w:t>
        </w:r>
        <w:r>
          <w:rPr>
            <w:rStyle w:val="atv"/>
            <w:rFonts w:ascii="Consolas" w:hAnsi="Consolas"/>
            <w:color w:val="008800"/>
          </w:rPr>
          <w:t>"http://schemas.android.com/tools"</w:t>
        </w: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"match_parent"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1" w:author="Unknown"/>
          <w:rStyle w:val="pln"/>
          <w:rFonts w:ascii="Consolas" w:hAnsi="Consolas"/>
          <w:color w:val="000000"/>
        </w:rPr>
      </w:pPr>
      <w:ins w:id="42" w:author="Unknown">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"match_parent"</w:t>
        </w:r>
        <w:r>
          <w:rPr>
            <w:rStyle w:val="pln"/>
            <w:rFonts w:ascii="Consolas" w:hAnsi="Consolas"/>
            <w:color w:val="000000"/>
          </w:rPr>
          <w:t xml:space="preserve"> </w:t>
        </w:r>
        <w:r>
          <w:rPr>
            <w:rStyle w:val="atn"/>
            <w:rFonts w:ascii="Consolas" w:hAnsi="Consolas"/>
            <w:color w:val="660066"/>
          </w:rPr>
          <w:t>android:paddingLeft</w:t>
        </w:r>
        <w:r>
          <w:rPr>
            <w:rStyle w:val="pun"/>
            <w:rFonts w:ascii="Consolas" w:hAnsi="Consolas"/>
            <w:color w:val="666600"/>
          </w:rPr>
          <w:t>=</w:t>
        </w:r>
        <w:r>
          <w:rPr>
            <w:rStyle w:val="atv"/>
            <w:rFonts w:ascii="Consolas" w:hAnsi="Consolas"/>
            <w:color w:val="008800"/>
          </w:rPr>
          <w:t>"@dimen/activity_horizontal_margin"</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3" w:author="Unknown"/>
          <w:rStyle w:val="pln"/>
          <w:rFonts w:ascii="Consolas" w:hAnsi="Consolas"/>
          <w:color w:val="000000"/>
        </w:rPr>
      </w:pPr>
      <w:ins w:id="44" w:author="Unknown">
        <w:r>
          <w:rPr>
            <w:rStyle w:val="pln"/>
            <w:rFonts w:ascii="Consolas" w:hAnsi="Consolas"/>
            <w:color w:val="000000"/>
          </w:rPr>
          <w:t xml:space="preserve">    </w:t>
        </w:r>
        <w:r>
          <w:rPr>
            <w:rStyle w:val="atn"/>
            <w:rFonts w:ascii="Consolas" w:hAnsi="Consolas"/>
            <w:color w:val="660066"/>
          </w:rPr>
          <w:t>android:paddingRight</w:t>
        </w:r>
        <w:r>
          <w:rPr>
            <w:rStyle w:val="pun"/>
            <w:rFonts w:ascii="Consolas" w:hAnsi="Consolas"/>
            <w:color w:val="666600"/>
          </w:rPr>
          <w:t>=</w:t>
        </w:r>
        <w:r>
          <w:rPr>
            <w:rStyle w:val="atv"/>
            <w:rFonts w:ascii="Consolas" w:hAnsi="Consolas"/>
            <w:color w:val="008800"/>
          </w:rPr>
          <w:t>"@dimen/activity_horizontal_margin"</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5" w:author="Unknown"/>
          <w:rStyle w:val="pln"/>
          <w:rFonts w:ascii="Consolas" w:hAnsi="Consolas"/>
          <w:color w:val="000000"/>
        </w:rPr>
      </w:pPr>
      <w:ins w:id="46" w:author="Unknown">
        <w:r>
          <w:rPr>
            <w:rStyle w:val="pln"/>
            <w:rFonts w:ascii="Consolas" w:hAnsi="Consolas"/>
            <w:color w:val="000000"/>
          </w:rPr>
          <w:t xml:space="preserve">    </w:t>
        </w:r>
        <w:r>
          <w:rPr>
            <w:rStyle w:val="atn"/>
            <w:rFonts w:ascii="Consolas" w:hAnsi="Consolas"/>
            <w:color w:val="660066"/>
          </w:rPr>
          <w:t>android:paddingTop</w:t>
        </w:r>
        <w:r>
          <w:rPr>
            <w:rStyle w:val="pun"/>
            <w:rFonts w:ascii="Consolas" w:hAnsi="Consolas"/>
            <w:color w:val="666600"/>
          </w:rPr>
          <w:t>=</w:t>
        </w:r>
        <w:r>
          <w:rPr>
            <w:rStyle w:val="atv"/>
            <w:rFonts w:ascii="Consolas" w:hAnsi="Consolas"/>
            <w:color w:val="008800"/>
          </w:rPr>
          <w:t>"@dimen/activity_vertical_margin"</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7" w:author="Unknown"/>
          <w:rStyle w:val="pln"/>
          <w:rFonts w:ascii="Consolas" w:hAnsi="Consolas"/>
          <w:color w:val="000000"/>
        </w:rPr>
      </w:pPr>
      <w:ins w:id="48" w:author="Unknown">
        <w:r>
          <w:rPr>
            <w:rStyle w:val="pln"/>
            <w:rFonts w:ascii="Consolas" w:hAnsi="Consolas"/>
            <w:color w:val="000000"/>
          </w:rPr>
          <w:lastRenderedPageBreak/>
          <w:t xml:space="preserve">    </w:t>
        </w:r>
        <w:r>
          <w:rPr>
            <w:rStyle w:val="atn"/>
            <w:rFonts w:ascii="Consolas" w:hAnsi="Consolas"/>
            <w:color w:val="660066"/>
          </w:rPr>
          <w:t>android:paddingBottom</w:t>
        </w:r>
        <w:r>
          <w:rPr>
            <w:rStyle w:val="pun"/>
            <w:rFonts w:ascii="Consolas" w:hAnsi="Consolas"/>
            <w:color w:val="666600"/>
          </w:rPr>
          <w:t>=</w:t>
        </w:r>
        <w:r>
          <w:rPr>
            <w:rStyle w:val="atv"/>
            <w:rFonts w:ascii="Consolas" w:hAnsi="Consolas"/>
            <w:color w:val="008800"/>
          </w:rPr>
          <w:t>"@dimen/activity_vertical_margin"</w:t>
        </w:r>
        <w:r>
          <w:rPr>
            <w:rStyle w:val="pln"/>
            <w:rFonts w:ascii="Consolas" w:hAnsi="Consolas"/>
            <w:color w:val="000000"/>
          </w:rPr>
          <w:t xml:space="preserve"> </w:t>
        </w:r>
        <w:r>
          <w:rPr>
            <w:rStyle w:val="atn"/>
            <w:rFonts w:ascii="Consolas" w:hAnsi="Consolas"/>
            <w:color w:val="660066"/>
          </w:rPr>
          <w:t>tools:context</w:t>
        </w:r>
        <w:r>
          <w:rPr>
            <w:rStyle w:val="pun"/>
            <w:rFonts w:ascii="Consolas" w:hAnsi="Consolas"/>
            <w:color w:val="666600"/>
          </w:rPr>
          <w:t>=</w:t>
        </w:r>
        <w:r>
          <w:rPr>
            <w:rStyle w:val="atv"/>
            <w:rFonts w:ascii="Consolas" w:hAnsi="Consolas"/>
            <w:color w:val="008800"/>
          </w:rPr>
          <w:t>".MainActivity"</w:t>
        </w:r>
        <w:r>
          <w:rPr>
            <w:rStyle w:val="tag"/>
            <w:rFonts w:ascii="Consolas" w:hAnsi="Consolas"/>
            <w:color w:val="000088"/>
          </w:rPr>
          <w:t>&gt;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9"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0" w:author="Unknown"/>
          <w:rStyle w:val="pln"/>
          <w:rFonts w:ascii="Consolas" w:hAnsi="Consolas"/>
          <w:color w:val="000000"/>
        </w:rPr>
      </w:pPr>
      <w:ins w:id="51" w:author="Unknown">
        <w:r>
          <w:rPr>
            <w:rStyle w:val="pln"/>
            <w:rFonts w:ascii="Consolas" w:hAnsi="Consolas"/>
            <w:color w:val="000000"/>
          </w:rPr>
          <w:t xml:space="preserve">    </w:t>
        </w:r>
        <w:r>
          <w:rPr>
            <w:rStyle w:val="tag"/>
            <w:rFonts w:ascii="Consolas" w:hAnsi="Consolas"/>
            <w:color w:val="000088"/>
          </w:rPr>
          <w:t>&lt;TextView</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2" w:author="Unknown"/>
          <w:rStyle w:val="pln"/>
          <w:rFonts w:ascii="Consolas" w:hAnsi="Consolas"/>
          <w:color w:val="000000"/>
        </w:rPr>
      </w:pPr>
      <w:ins w:id="53" w:author="Unknown">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4" w:author="Unknown"/>
          <w:rStyle w:val="pln"/>
          <w:rFonts w:ascii="Consolas" w:hAnsi="Consolas"/>
          <w:color w:val="000000"/>
        </w:rPr>
      </w:pPr>
      <w:ins w:id="55" w:author="Unknown">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6" w:author="Unknown"/>
          <w:rStyle w:val="pln"/>
          <w:rFonts w:ascii="Consolas" w:hAnsi="Consolas"/>
          <w:color w:val="000000"/>
        </w:rPr>
      </w:pPr>
      <w:ins w:id="57" w:author="Unknown">
        <w:r>
          <w:rPr>
            <w:rStyle w:val="pln"/>
            <w:rFonts w:ascii="Consolas" w:hAnsi="Consolas"/>
            <w:color w:val="000000"/>
          </w:rPr>
          <w:t xml:space="preserve">        </w:t>
        </w:r>
        <w:r>
          <w:rPr>
            <w:rStyle w:val="atn"/>
            <w:rFonts w:ascii="Consolas" w:hAnsi="Consolas"/>
            <w:color w:val="660066"/>
          </w:rPr>
          <w:t>android:textAppearance</w:t>
        </w:r>
        <w:r>
          <w:rPr>
            <w:rStyle w:val="pun"/>
            <w:rFonts w:ascii="Consolas" w:hAnsi="Consolas"/>
            <w:color w:val="666600"/>
          </w:rPr>
          <w:t>=</w:t>
        </w:r>
        <w:r>
          <w:rPr>
            <w:rStyle w:val="atv"/>
            <w:rFonts w:ascii="Consolas" w:hAnsi="Consolas"/>
            <w:color w:val="008800"/>
          </w:rPr>
          <w:t>"?android:attr/textAppearanceMedium"</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8" w:author="Unknown"/>
          <w:rStyle w:val="pln"/>
          <w:rFonts w:ascii="Consolas" w:hAnsi="Consolas"/>
          <w:color w:val="000000"/>
        </w:rPr>
      </w:pPr>
      <w:ins w:id="59" w:author="Unknown">
        <w:r>
          <w:rPr>
            <w:rStyle w:val="pln"/>
            <w:rFonts w:ascii="Consolas" w:hAnsi="Consolas"/>
            <w:color w:val="000000"/>
          </w:rPr>
          <w:t xml:space="preserve">        </w:t>
        </w:r>
        <w:r>
          <w:rPr>
            <w:rStyle w:val="atn"/>
            <w:rFonts w:ascii="Consolas" w:hAnsi="Consolas"/>
            <w:color w:val="660066"/>
          </w:rPr>
          <w:t>android:text</w:t>
        </w:r>
        <w:r>
          <w:rPr>
            <w:rStyle w:val="pun"/>
            <w:rFonts w:ascii="Consolas" w:hAnsi="Consolas"/>
            <w:color w:val="666600"/>
          </w:rPr>
          <w:t>=</w:t>
        </w:r>
        <w:r>
          <w:rPr>
            <w:rStyle w:val="atv"/>
            <w:rFonts w:ascii="Consolas" w:hAnsi="Consolas"/>
            <w:color w:val="008800"/>
          </w:rPr>
          <w:t>"If you click on Explicit example we will navigate to second activity within App and if you click on Implicit example AbhiAndroid Homepage will open in Browser"</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0" w:author="Unknown"/>
          <w:rStyle w:val="pln"/>
          <w:rFonts w:ascii="Consolas" w:hAnsi="Consolas"/>
          <w:color w:val="000000"/>
        </w:rPr>
      </w:pPr>
      <w:ins w:id="61" w:author="Unknown">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"@+id/textView2"</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2" w:author="Unknown"/>
          <w:rStyle w:val="pln"/>
          <w:rFonts w:ascii="Consolas" w:hAnsi="Consolas"/>
          <w:color w:val="000000"/>
        </w:rPr>
      </w:pPr>
      <w:ins w:id="63" w:author="Unknown">
        <w:r>
          <w:rPr>
            <w:rStyle w:val="pln"/>
            <w:rFonts w:ascii="Consolas" w:hAnsi="Consolas"/>
            <w:color w:val="000000"/>
          </w:rPr>
          <w:t xml:space="preserve">        </w:t>
        </w:r>
        <w:r>
          <w:rPr>
            <w:rStyle w:val="atn"/>
            <w:rFonts w:ascii="Consolas" w:hAnsi="Consolas"/>
            <w:color w:val="660066"/>
          </w:rPr>
          <w:t>android:clickable</w:t>
        </w:r>
        <w:r>
          <w:rPr>
            <w:rStyle w:val="pun"/>
            <w:rFonts w:ascii="Consolas" w:hAnsi="Consolas"/>
            <w:color w:val="666600"/>
          </w:rPr>
          <w:t>=</w:t>
        </w:r>
        <w:r>
          <w:rPr>
            <w:rStyle w:val="atv"/>
            <w:rFonts w:ascii="Consolas" w:hAnsi="Consolas"/>
            <w:color w:val="008800"/>
          </w:rPr>
          <w:t>"false"</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4" w:author="Unknown"/>
          <w:rStyle w:val="pln"/>
          <w:rFonts w:ascii="Consolas" w:hAnsi="Consolas"/>
          <w:color w:val="000000"/>
        </w:rPr>
      </w:pPr>
      <w:ins w:id="65" w:author="Unknown">
        <w:r>
          <w:rPr>
            <w:rStyle w:val="pln"/>
            <w:rFonts w:ascii="Consolas" w:hAnsi="Consolas"/>
            <w:color w:val="000000"/>
          </w:rPr>
          <w:t xml:space="preserve">        </w:t>
        </w:r>
        <w:r>
          <w:rPr>
            <w:rStyle w:val="atn"/>
            <w:rFonts w:ascii="Consolas" w:hAnsi="Consolas"/>
            <w:color w:val="660066"/>
          </w:rPr>
          <w:t>android:layout_alignParentTop</w:t>
        </w:r>
        <w:r>
          <w:rPr>
            <w:rStyle w:val="pun"/>
            <w:rFonts w:ascii="Consolas" w:hAnsi="Consolas"/>
            <w:color w:val="666600"/>
          </w:rPr>
          <w:t>=</w:t>
        </w:r>
        <w:r>
          <w:rPr>
            <w:rStyle w:val="atv"/>
            <w:rFonts w:ascii="Consolas" w:hAnsi="Consolas"/>
            <w:color w:val="008800"/>
          </w:rPr>
          <w:t>"true"</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6" w:author="Unknown"/>
          <w:rStyle w:val="pln"/>
          <w:rFonts w:ascii="Consolas" w:hAnsi="Consolas"/>
          <w:color w:val="000000"/>
        </w:rPr>
      </w:pPr>
      <w:ins w:id="67" w:author="Unknown">
        <w:r>
          <w:rPr>
            <w:rStyle w:val="pln"/>
            <w:rFonts w:ascii="Consolas" w:hAnsi="Consolas"/>
            <w:color w:val="000000"/>
          </w:rPr>
          <w:t xml:space="preserve">        </w:t>
        </w:r>
        <w:r>
          <w:rPr>
            <w:rStyle w:val="atn"/>
            <w:rFonts w:ascii="Consolas" w:hAnsi="Consolas"/>
            <w:color w:val="660066"/>
          </w:rPr>
          <w:t>android:layout_alignParentStart</w:t>
        </w:r>
        <w:r>
          <w:rPr>
            <w:rStyle w:val="pun"/>
            <w:rFonts w:ascii="Consolas" w:hAnsi="Consolas"/>
            <w:color w:val="666600"/>
          </w:rPr>
          <w:t>=</w:t>
        </w:r>
        <w:r>
          <w:rPr>
            <w:rStyle w:val="atv"/>
            <w:rFonts w:ascii="Consolas" w:hAnsi="Consolas"/>
            <w:color w:val="008800"/>
          </w:rPr>
          <w:t>"true"</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8" w:author="Unknown"/>
          <w:rStyle w:val="pln"/>
          <w:rFonts w:ascii="Consolas" w:hAnsi="Consolas"/>
          <w:color w:val="000000"/>
        </w:rPr>
      </w:pPr>
      <w:ins w:id="69" w:author="Unknown">
        <w:r>
          <w:rPr>
            <w:rStyle w:val="pln"/>
            <w:rFonts w:ascii="Consolas" w:hAnsi="Consolas"/>
            <w:color w:val="000000"/>
          </w:rPr>
          <w:t xml:space="preserve">        </w:t>
        </w:r>
        <w:r>
          <w:rPr>
            <w:rStyle w:val="atn"/>
            <w:rFonts w:ascii="Consolas" w:hAnsi="Consolas"/>
            <w:color w:val="660066"/>
          </w:rPr>
          <w:t>android:layout_marginTop</w:t>
        </w:r>
        <w:r>
          <w:rPr>
            <w:rStyle w:val="pun"/>
            <w:rFonts w:ascii="Consolas" w:hAnsi="Consolas"/>
            <w:color w:val="666600"/>
          </w:rPr>
          <w:t>=</w:t>
        </w:r>
        <w:r>
          <w:rPr>
            <w:rStyle w:val="atv"/>
            <w:rFonts w:ascii="Consolas" w:hAnsi="Consolas"/>
            <w:color w:val="008800"/>
          </w:rPr>
          <w:t>"42dp"</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70" w:author="Unknown"/>
          <w:rStyle w:val="pln"/>
          <w:rFonts w:ascii="Consolas" w:hAnsi="Consolas"/>
          <w:color w:val="000000"/>
        </w:rPr>
      </w:pPr>
      <w:ins w:id="71" w:author="Unknown">
        <w:r>
          <w:rPr>
            <w:rStyle w:val="pln"/>
            <w:rFonts w:ascii="Consolas" w:hAnsi="Consolas"/>
            <w:color w:val="000000"/>
          </w:rPr>
          <w:t xml:space="preserve">        </w:t>
        </w:r>
        <w:r>
          <w:rPr>
            <w:rStyle w:val="atn"/>
            <w:rFonts w:ascii="Consolas" w:hAnsi="Consolas"/>
            <w:color w:val="660066"/>
          </w:rPr>
          <w:t>android:background</w:t>
        </w:r>
        <w:r>
          <w:rPr>
            <w:rStyle w:val="pun"/>
            <w:rFonts w:ascii="Consolas" w:hAnsi="Consolas"/>
            <w:color w:val="666600"/>
          </w:rPr>
          <w:t>=</w:t>
        </w:r>
        <w:r>
          <w:rPr>
            <w:rStyle w:val="atv"/>
            <w:rFonts w:ascii="Consolas" w:hAnsi="Consolas"/>
            <w:color w:val="008800"/>
          </w:rPr>
          <w:t>"#3e7d02"</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72" w:author="Unknown"/>
          <w:rStyle w:val="pln"/>
          <w:rFonts w:ascii="Consolas" w:hAnsi="Consolas"/>
          <w:color w:val="000000"/>
        </w:rPr>
      </w:pPr>
      <w:ins w:id="73" w:author="Unknown">
        <w:r>
          <w:rPr>
            <w:rStyle w:val="pln"/>
            <w:rFonts w:ascii="Consolas" w:hAnsi="Consolas"/>
            <w:color w:val="000000"/>
          </w:rPr>
          <w:t xml:space="preserve">        </w:t>
        </w:r>
        <w:r>
          <w:rPr>
            <w:rStyle w:val="atn"/>
            <w:rFonts w:ascii="Consolas" w:hAnsi="Consolas"/>
            <w:color w:val="660066"/>
          </w:rPr>
          <w:t>android:textColor</w:t>
        </w:r>
        <w:r>
          <w:rPr>
            <w:rStyle w:val="pun"/>
            <w:rFonts w:ascii="Consolas" w:hAnsi="Consolas"/>
            <w:color w:val="666600"/>
          </w:rPr>
          <w:t>=</w:t>
        </w:r>
        <w:r>
          <w:rPr>
            <w:rStyle w:val="atv"/>
            <w:rFonts w:ascii="Consolas" w:hAnsi="Consolas"/>
            <w:color w:val="008800"/>
          </w:rPr>
          <w:t>"#ffffff"</w:t>
        </w:r>
        <w:r>
          <w:rPr>
            <w:rStyle w:val="pln"/>
            <w:rFonts w:ascii="Consolas" w:hAnsi="Consolas"/>
            <w:color w:val="000000"/>
          </w:rPr>
          <w:t xml:space="preserve"> </w:t>
        </w:r>
        <w:r>
          <w:rPr>
            <w:rStyle w:val="tag"/>
            <w:rFonts w:ascii="Consolas" w:hAnsi="Consolas"/>
            <w:color w:val="000088"/>
          </w:rPr>
          <w:t>/&gt;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74"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75" w:author="Unknown"/>
          <w:rStyle w:val="pln"/>
          <w:rFonts w:ascii="Consolas" w:hAnsi="Consolas"/>
          <w:color w:val="000000"/>
        </w:rPr>
      </w:pPr>
      <w:ins w:id="76" w:author="Unknown">
        <w:r>
          <w:rPr>
            <w:rStyle w:val="pln"/>
            <w:rFonts w:ascii="Consolas" w:hAnsi="Consolas"/>
            <w:color w:val="000000"/>
          </w:rPr>
          <w:t xml:space="preserve">    </w:t>
        </w:r>
        <w:r>
          <w:rPr>
            <w:rStyle w:val="tag"/>
            <w:rFonts w:ascii="Consolas" w:hAnsi="Consolas"/>
            <w:color w:val="000088"/>
          </w:rPr>
          <w:t>&lt;Button</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77" w:author="Unknown"/>
          <w:rStyle w:val="pln"/>
          <w:rFonts w:ascii="Consolas" w:hAnsi="Consolas"/>
          <w:color w:val="000000"/>
        </w:rPr>
      </w:pPr>
      <w:ins w:id="78" w:author="Unknown">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79" w:author="Unknown"/>
          <w:rStyle w:val="pln"/>
          <w:rFonts w:ascii="Consolas" w:hAnsi="Consolas"/>
          <w:color w:val="000000"/>
        </w:rPr>
      </w:pPr>
      <w:ins w:id="80" w:author="Unknown">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81" w:author="Unknown"/>
          <w:rStyle w:val="pln"/>
          <w:rFonts w:ascii="Consolas" w:hAnsi="Consolas"/>
          <w:color w:val="000000"/>
        </w:rPr>
      </w:pPr>
      <w:ins w:id="82" w:author="Unknown">
        <w:r>
          <w:rPr>
            <w:rStyle w:val="pln"/>
            <w:rFonts w:ascii="Consolas" w:hAnsi="Consolas"/>
            <w:color w:val="000000"/>
          </w:rPr>
          <w:t xml:space="preserve">        </w:t>
        </w:r>
        <w:r>
          <w:rPr>
            <w:rStyle w:val="atn"/>
            <w:rFonts w:ascii="Consolas" w:hAnsi="Consolas"/>
            <w:color w:val="660066"/>
          </w:rPr>
          <w:t>android:text</w:t>
        </w:r>
        <w:r>
          <w:rPr>
            <w:rStyle w:val="pun"/>
            <w:rFonts w:ascii="Consolas" w:hAnsi="Consolas"/>
            <w:color w:val="666600"/>
          </w:rPr>
          <w:t>=</w:t>
        </w:r>
        <w:r>
          <w:rPr>
            <w:rStyle w:val="atv"/>
            <w:rFonts w:ascii="Consolas" w:hAnsi="Consolas"/>
            <w:color w:val="008800"/>
          </w:rPr>
          <w:t>"Explicit Intent Example"</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83" w:author="Unknown"/>
          <w:rStyle w:val="pln"/>
          <w:rFonts w:ascii="Consolas" w:hAnsi="Consolas"/>
          <w:color w:val="000000"/>
        </w:rPr>
      </w:pPr>
      <w:ins w:id="84" w:author="Unknown">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"@+id/explicit_Intent"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85" w:author="Unknown"/>
          <w:rStyle w:val="pln"/>
          <w:rFonts w:ascii="Consolas" w:hAnsi="Consolas"/>
          <w:color w:val="000000"/>
        </w:rPr>
      </w:pPr>
      <w:ins w:id="86" w:author="Unknown">
        <w:r>
          <w:rPr>
            <w:rStyle w:val="pln"/>
            <w:rFonts w:ascii="Consolas" w:hAnsi="Consolas"/>
            <w:color w:val="000000"/>
          </w:rPr>
          <w:t xml:space="preserve">        </w:t>
        </w:r>
        <w:r>
          <w:rPr>
            <w:rStyle w:val="atn"/>
            <w:rFonts w:ascii="Consolas" w:hAnsi="Consolas"/>
            <w:color w:val="660066"/>
          </w:rPr>
          <w:t>android:layout_alignParentTop</w:t>
        </w:r>
        <w:r>
          <w:rPr>
            <w:rStyle w:val="pun"/>
            <w:rFonts w:ascii="Consolas" w:hAnsi="Consolas"/>
            <w:color w:val="666600"/>
          </w:rPr>
          <w:t>=</w:t>
        </w:r>
        <w:r>
          <w:rPr>
            <w:rStyle w:val="atv"/>
            <w:rFonts w:ascii="Consolas" w:hAnsi="Consolas"/>
            <w:color w:val="008800"/>
          </w:rPr>
          <w:t>"true"</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87" w:author="Unknown"/>
          <w:rStyle w:val="pln"/>
          <w:rFonts w:ascii="Consolas" w:hAnsi="Consolas"/>
          <w:color w:val="000000"/>
        </w:rPr>
      </w:pPr>
      <w:ins w:id="88" w:author="Unknown">
        <w:r>
          <w:rPr>
            <w:rStyle w:val="pln"/>
            <w:rFonts w:ascii="Consolas" w:hAnsi="Consolas"/>
            <w:color w:val="000000"/>
          </w:rPr>
          <w:t xml:space="preserve">        </w:t>
        </w:r>
        <w:r>
          <w:rPr>
            <w:rStyle w:val="atn"/>
            <w:rFonts w:ascii="Consolas" w:hAnsi="Consolas"/>
            <w:color w:val="660066"/>
          </w:rPr>
          <w:t>android:layout_centerHorizontal</w:t>
        </w:r>
        <w:r>
          <w:rPr>
            <w:rStyle w:val="pun"/>
            <w:rFonts w:ascii="Consolas" w:hAnsi="Consolas"/>
            <w:color w:val="666600"/>
          </w:rPr>
          <w:t>=</w:t>
        </w:r>
        <w:r>
          <w:rPr>
            <w:rStyle w:val="atv"/>
            <w:rFonts w:ascii="Consolas" w:hAnsi="Consolas"/>
            <w:color w:val="008800"/>
          </w:rPr>
          <w:t>"true"</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89" w:author="Unknown"/>
          <w:rStyle w:val="pln"/>
          <w:rFonts w:ascii="Consolas" w:hAnsi="Consolas"/>
          <w:color w:val="000000"/>
        </w:rPr>
      </w:pPr>
      <w:ins w:id="90" w:author="Unknown">
        <w:r>
          <w:rPr>
            <w:rStyle w:val="pln"/>
            <w:rFonts w:ascii="Consolas" w:hAnsi="Consolas"/>
            <w:color w:val="000000"/>
          </w:rPr>
          <w:t xml:space="preserve">        </w:t>
        </w:r>
        <w:r>
          <w:rPr>
            <w:rStyle w:val="atn"/>
            <w:rFonts w:ascii="Consolas" w:hAnsi="Consolas"/>
            <w:color w:val="660066"/>
          </w:rPr>
          <w:t>android:layout_marginTop</w:t>
        </w:r>
        <w:r>
          <w:rPr>
            <w:rStyle w:val="pun"/>
            <w:rFonts w:ascii="Consolas" w:hAnsi="Consolas"/>
            <w:color w:val="666600"/>
          </w:rPr>
          <w:t>=</w:t>
        </w:r>
        <w:r>
          <w:rPr>
            <w:rStyle w:val="atv"/>
            <w:rFonts w:ascii="Consolas" w:hAnsi="Consolas"/>
            <w:color w:val="008800"/>
          </w:rPr>
          <w:t>"147dp"</w:t>
        </w:r>
        <w:r>
          <w:rPr>
            <w:rStyle w:val="pln"/>
            <w:rFonts w:ascii="Consolas" w:hAnsi="Consolas"/>
            <w:color w:val="000000"/>
          </w:rPr>
          <w:t xml:space="preserve"> </w:t>
        </w:r>
        <w:r>
          <w:rPr>
            <w:rStyle w:val="tag"/>
            <w:rFonts w:ascii="Consolas" w:hAnsi="Consolas"/>
            <w:color w:val="000088"/>
          </w:rPr>
          <w:t>/&gt;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91"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92" w:author="Unknown"/>
          <w:rStyle w:val="pln"/>
          <w:rFonts w:ascii="Consolas" w:hAnsi="Consolas"/>
          <w:color w:val="000000"/>
        </w:rPr>
      </w:pPr>
      <w:ins w:id="93" w:author="Unknown">
        <w:r>
          <w:rPr>
            <w:rStyle w:val="pln"/>
            <w:rFonts w:ascii="Consolas" w:hAnsi="Consolas"/>
            <w:color w:val="000000"/>
          </w:rPr>
          <w:t xml:space="preserve">    </w:t>
        </w:r>
        <w:r>
          <w:rPr>
            <w:rStyle w:val="tag"/>
            <w:rFonts w:ascii="Consolas" w:hAnsi="Consolas"/>
            <w:color w:val="000088"/>
          </w:rPr>
          <w:t>&lt;Button</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94" w:author="Unknown"/>
          <w:rStyle w:val="pln"/>
          <w:rFonts w:ascii="Consolas" w:hAnsi="Consolas"/>
          <w:color w:val="000000"/>
        </w:rPr>
      </w:pPr>
      <w:ins w:id="95" w:author="Unknown">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96" w:author="Unknown"/>
          <w:rStyle w:val="pln"/>
          <w:rFonts w:ascii="Consolas" w:hAnsi="Consolas"/>
          <w:color w:val="000000"/>
        </w:rPr>
      </w:pPr>
      <w:ins w:id="97" w:author="Unknown">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98" w:author="Unknown"/>
          <w:rStyle w:val="pln"/>
          <w:rFonts w:ascii="Consolas" w:hAnsi="Consolas"/>
          <w:color w:val="000000"/>
        </w:rPr>
      </w:pPr>
      <w:ins w:id="99" w:author="Unknown">
        <w:r>
          <w:rPr>
            <w:rStyle w:val="pln"/>
            <w:rFonts w:ascii="Consolas" w:hAnsi="Consolas"/>
            <w:color w:val="000000"/>
          </w:rPr>
          <w:lastRenderedPageBreak/>
          <w:t xml:space="preserve">        </w:t>
        </w:r>
        <w:r>
          <w:rPr>
            <w:rStyle w:val="atn"/>
            <w:rFonts w:ascii="Consolas" w:hAnsi="Consolas"/>
            <w:color w:val="660066"/>
          </w:rPr>
          <w:t>android:text</w:t>
        </w:r>
        <w:r>
          <w:rPr>
            <w:rStyle w:val="pun"/>
            <w:rFonts w:ascii="Consolas" w:hAnsi="Consolas"/>
            <w:color w:val="666600"/>
          </w:rPr>
          <w:t>=</w:t>
        </w:r>
        <w:r>
          <w:rPr>
            <w:rStyle w:val="atv"/>
            <w:rFonts w:ascii="Consolas" w:hAnsi="Consolas"/>
            <w:color w:val="008800"/>
          </w:rPr>
          <w:t>"Implicit Intent Example"</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00" w:author="Unknown"/>
          <w:rStyle w:val="pln"/>
          <w:rFonts w:ascii="Consolas" w:hAnsi="Consolas"/>
          <w:color w:val="000000"/>
        </w:rPr>
      </w:pPr>
      <w:ins w:id="101" w:author="Unknown">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"@+id/implicit_Intent"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02" w:author="Unknown"/>
          <w:rStyle w:val="pln"/>
          <w:rFonts w:ascii="Consolas" w:hAnsi="Consolas"/>
          <w:color w:val="000000"/>
        </w:rPr>
      </w:pPr>
      <w:ins w:id="103" w:author="Unknown">
        <w:r>
          <w:rPr>
            <w:rStyle w:val="pln"/>
            <w:rFonts w:ascii="Consolas" w:hAnsi="Consolas"/>
            <w:color w:val="000000"/>
          </w:rPr>
          <w:t xml:space="preserve">        </w:t>
        </w:r>
        <w:r>
          <w:rPr>
            <w:rStyle w:val="atn"/>
            <w:rFonts w:ascii="Consolas" w:hAnsi="Consolas"/>
            <w:color w:val="660066"/>
          </w:rPr>
          <w:t>android:layout_centerVertical</w:t>
        </w:r>
        <w:r>
          <w:rPr>
            <w:rStyle w:val="pun"/>
            <w:rFonts w:ascii="Consolas" w:hAnsi="Consolas"/>
            <w:color w:val="666600"/>
          </w:rPr>
          <w:t>=</w:t>
        </w:r>
        <w:r>
          <w:rPr>
            <w:rStyle w:val="atv"/>
            <w:rFonts w:ascii="Consolas" w:hAnsi="Consolas"/>
            <w:color w:val="008800"/>
          </w:rPr>
          <w:t>"true"</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04" w:author="Unknown"/>
          <w:rStyle w:val="pln"/>
          <w:rFonts w:ascii="Consolas" w:hAnsi="Consolas"/>
          <w:color w:val="000000"/>
        </w:rPr>
      </w:pPr>
      <w:ins w:id="105" w:author="Unknown">
        <w:r>
          <w:rPr>
            <w:rStyle w:val="pln"/>
            <w:rFonts w:ascii="Consolas" w:hAnsi="Consolas"/>
            <w:color w:val="000000"/>
          </w:rPr>
          <w:t xml:space="preserve">        </w:t>
        </w:r>
        <w:r>
          <w:rPr>
            <w:rStyle w:val="atn"/>
            <w:rFonts w:ascii="Consolas" w:hAnsi="Consolas"/>
            <w:color w:val="660066"/>
          </w:rPr>
          <w:t>android:layout_centerHorizontal</w:t>
        </w:r>
        <w:r>
          <w:rPr>
            <w:rStyle w:val="pun"/>
            <w:rFonts w:ascii="Consolas" w:hAnsi="Consolas"/>
            <w:color w:val="666600"/>
          </w:rPr>
          <w:t>=</w:t>
        </w:r>
        <w:r>
          <w:rPr>
            <w:rStyle w:val="atv"/>
            <w:rFonts w:ascii="Consolas" w:hAnsi="Consolas"/>
            <w:color w:val="008800"/>
          </w:rPr>
          <w:t>"true"</w:t>
        </w:r>
        <w:r>
          <w:rPr>
            <w:rStyle w:val="pln"/>
            <w:rFonts w:ascii="Consolas" w:hAnsi="Consolas"/>
            <w:color w:val="000000"/>
          </w:rPr>
          <w:t xml:space="preserve"> </w:t>
        </w:r>
        <w:r>
          <w:rPr>
            <w:rStyle w:val="tag"/>
            <w:rFonts w:ascii="Consolas" w:hAnsi="Consolas"/>
            <w:color w:val="000088"/>
          </w:rPr>
          <w:t>/&gt;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06" w:author="Unknown"/>
          <w:rStyle w:val="pln"/>
          <w:rFonts w:ascii="Consolas" w:hAnsi="Consolas"/>
          <w:color w:val="000000"/>
        </w:rPr>
      </w:pPr>
      <w:ins w:id="107" w:author="Unknown">
        <w:r>
          <w:rPr>
            <w:rStyle w:val="pln"/>
            <w:rFonts w:ascii="Consolas" w:hAnsi="Consolas"/>
            <w:color w:val="000000"/>
          </w:rPr>
          <w:t xml:space="preserve">    </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08" w:author="Unknown"/>
          <w:rFonts w:ascii="Consolas" w:hAnsi="Consolas"/>
          <w:color w:val="333333"/>
        </w:rPr>
      </w:pPr>
      <w:ins w:id="109" w:author="Unknown">
        <w:r>
          <w:rPr>
            <w:rStyle w:val="tag"/>
            <w:rFonts w:ascii="Consolas" w:hAnsi="Consolas"/>
            <w:color w:val="000088"/>
          </w:rPr>
          <w:t>&lt;/RelativeLayout&gt;</w:t>
        </w:r>
      </w:ins>
    </w:p>
    <w:p w:rsidR="00B3020D" w:rsidRDefault="00B3020D" w:rsidP="00B3020D">
      <w:pPr>
        <w:pStyle w:val="NormalWeb"/>
        <w:shd w:val="clear" w:color="auto" w:fill="FFFFFF"/>
        <w:spacing w:before="0" w:beforeAutospacing="0" w:after="150" w:afterAutospacing="0"/>
        <w:jc w:val="both"/>
        <w:rPr>
          <w:ins w:id="110" w:author="Unknown"/>
          <w:rFonts w:ascii="Calibri" w:hAnsi="Calibri" w:cs="Calibri"/>
          <w:color w:val="555555"/>
          <w:sz w:val="26"/>
          <w:szCs w:val="26"/>
        </w:rPr>
      </w:pPr>
      <w:ins w:id="111" w:author="Unknown">
        <w:r>
          <w:rPr>
            <w:rStyle w:val="Strong"/>
            <w:rFonts w:ascii="Calibri" w:hAnsi="Calibri" w:cs="Calibri"/>
            <w:color w:val="555555"/>
            <w:sz w:val="26"/>
            <w:szCs w:val="26"/>
          </w:rPr>
          <w:t>Step 2: Design the UI of second activity activity_second.xml</w:t>
        </w:r>
      </w:ins>
    </w:p>
    <w:p w:rsidR="00B3020D" w:rsidRDefault="00B3020D" w:rsidP="00B3020D">
      <w:pPr>
        <w:pStyle w:val="NormalWeb"/>
        <w:shd w:val="clear" w:color="auto" w:fill="FFFFFF"/>
        <w:spacing w:before="0" w:beforeAutospacing="0" w:after="150" w:afterAutospacing="0"/>
        <w:jc w:val="both"/>
        <w:rPr>
          <w:ins w:id="112" w:author="Unknown"/>
          <w:rFonts w:ascii="Calibri" w:hAnsi="Calibri" w:cs="Calibri"/>
          <w:color w:val="555555"/>
          <w:sz w:val="26"/>
          <w:szCs w:val="26"/>
        </w:rPr>
      </w:pPr>
      <w:ins w:id="113" w:author="Unknown">
        <w:r>
          <w:rPr>
            <w:rFonts w:ascii="Calibri" w:hAnsi="Calibri" w:cs="Calibri"/>
            <w:color w:val="555555"/>
            <w:sz w:val="26"/>
            <w:szCs w:val="26"/>
          </w:rPr>
          <w:t>Now lets design UI of another activity where user will navigate after he click on Explicit Example </w:t>
        </w:r>
        <w:r>
          <w:rPr>
            <w:rFonts w:ascii="Calibri" w:hAnsi="Calibri" w:cs="Calibri"/>
            <w:color w:val="555555"/>
            <w:sz w:val="26"/>
            <w:szCs w:val="26"/>
          </w:rPr>
          <w:fldChar w:fldCharType="begin"/>
        </w:r>
        <w:r>
          <w:rPr>
            <w:rFonts w:ascii="Calibri" w:hAnsi="Calibri" w:cs="Calibri"/>
            <w:color w:val="555555"/>
            <w:sz w:val="26"/>
            <w:szCs w:val="26"/>
          </w:rPr>
          <w:instrText xml:space="preserve"> HYPERLINK "https://abhiandroid.com/ui/button/" \o "Button Tutorial" \t "_self" </w:instrText>
        </w:r>
        <w:r>
          <w:rPr>
            <w:rFonts w:ascii="Calibri" w:hAnsi="Calibri" w:cs="Calibri"/>
            <w:color w:val="555555"/>
            <w:sz w:val="26"/>
            <w:szCs w:val="26"/>
          </w:rPr>
          <w:fldChar w:fldCharType="separate"/>
        </w:r>
        <w:r>
          <w:rPr>
            <w:rStyle w:val="Hyperlink"/>
            <w:rFonts w:ascii="Calibri" w:hAnsi="Calibri" w:cs="Calibri"/>
            <w:color w:val="337AB7"/>
            <w:sz w:val="26"/>
            <w:szCs w:val="26"/>
          </w:rPr>
          <w:t>button</w:t>
        </w:r>
        <w:r>
          <w:rPr>
            <w:rFonts w:ascii="Calibri" w:hAnsi="Calibri" w:cs="Calibri"/>
            <w:color w:val="555555"/>
            <w:sz w:val="26"/>
            <w:szCs w:val="26"/>
          </w:rPr>
          <w:fldChar w:fldCharType="end"/>
        </w:r>
        <w:r>
          <w:rPr>
            <w:rFonts w:ascii="Calibri" w:hAnsi="Calibri" w:cs="Calibri"/>
            <w:color w:val="555555"/>
            <w:sz w:val="26"/>
            <w:szCs w:val="26"/>
          </w:rPr>
          <w:t>. Go to layout folder, create a new activity and name it activity_second.</w:t>
        </w:r>
        <w:r>
          <w:rPr>
            <w:rFonts w:ascii="Calibri" w:hAnsi="Calibri" w:cs="Calibri"/>
            <w:color w:val="555555"/>
            <w:sz w:val="26"/>
            <w:szCs w:val="26"/>
          </w:rPr>
          <w:fldChar w:fldCharType="begin"/>
        </w:r>
        <w:r>
          <w:rPr>
            <w:rFonts w:ascii="Calibri" w:hAnsi="Calibri" w:cs="Calibri"/>
            <w:color w:val="555555"/>
            <w:sz w:val="26"/>
            <w:szCs w:val="26"/>
          </w:rPr>
          <w:instrText xml:space="preserve"> HYPERLINK "https://abhiandroid.com/ui/xml/" \o "XML in Android" \t "_self" </w:instrText>
        </w:r>
        <w:r>
          <w:rPr>
            <w:rFonts w:ascii="Calibri" w:hAnsi="Calibri" w:cs="Calibri"/>
            <w:color w:val="555555"/>
            <w:sz w:val="26"/>
            <w:szCs w:val="26"/>
          </w:rPr>
          <w:fldChar w:fldCharType="separate"/>
        </w:r>
        <w:r>
          <w:rPr>
            <w:rStyle w:val="Hyperlink"/>
            <w:rFonts w:ascii="Calibri" w:hAnsi="Calibri" w:cs="Calibri"/>
            <w:color w:val="337AB7"/>
            <w:sz w:val="26"/>
            <w:szCs w:val="26"/>
          </w:rPr>
          <w:t>xml</w:t>
        </w:r>
        <w:r>
          <w:rPr>
            <w:rFonts w:ascii="Calibri" w:hAnsi="Calibri" w:cs="Calibri"/>
            <w:color w:val="555555"/>
            <w:sz w:val="26"/>
            <w:szCs w:val="26"/>
          </w:rPr>
          <w:fldChar w:fldCharType="end"/>
        </w:r>
        <w:r>
          <w:rPr>
            <w:rFonts w:ascii="Calibri" w:hAnsi="Calibri" w:cs="Calibri"/>
            <w:color w:val="555555"/>
            <w:sz w:val="26"/>
            <w:szCs w:val="26"/>
          </w:rPr>
          <w:t>.</w:t>
        </w:r>
      </w:ins>
    </w:p>
    <w:p w:rsidR="00B3020D" w:rsidRDefault="00B3020D" w:rsidP="00B3020D">
      <w:pPr>
        <w:numPr>
          <w:ilvl w:val="0"/>
          <w:numId w:val="14"/>
        </w:numPr>
        <w:shd w:val="clear" w:color="auto" w:fill="FFFFFF"/>
        <w:spacing w:before="100" w:beforeAutospacing="1" w:after="100" w:afterAutospacing="1" w:line="240" w:lineRule="auto"/>
        <w:ind w:right="0"/>
        <w:jc w:val="both"/>
        <w:rPr>
          <w:ins w:id="114" w:author="Unknown"/>
          <w:rFonts w:ascii="Calibri" w:hAnsi="Calibri" w:cs="Calibri"/>
          <w:color w:val="555555"/>
          <w:sz w:val="26"/>
          <w:szCs w:val="26"/>
        </w:rPr>
      </w:pPr>
      <w:ins w:id="115" w:author="Unknown">
        <w:r>
          <w:rPr>
            <w:rFonts w:ascii="Calibri" w:hAnsi="Calibri" w:cs="Calibri"/>
            <w:color w:val="555555"/>
            <w:sz w:val="26"/>
            <w:szCs w:val="26"/>
          </w:rPr>
          <w:t>In this activity we will simply use </w:t>
        </w:r>
        <w:r>
          <w:rPr>
            <w:rFonts w:ascii="Calibri" w:hAnsi="Calibri" w:cs="Calibri"/>
            <w:color w:val="555555"/>
            <w:sz w:val="26"/>
            <w:szCs w:val="26"/>
          </w:rPr>
          <w:fldChar w:fldCharType="begin"/>
        </w:r>
        <w:r>
          <w:rPr>
            <w:rFonts w:ascii="Calibri" w:hAnsi="Calibri" w:cs="Calibri"/>
            <w:color w:val="555555"/>
            <w:sz w:val="26"/>
            <w:szCs w:val="26"/>
          </w:rPr>
          <w:instrText xml:space="preserve"> HYPERLINK "https://abhiandroid.com/ui/textview/" \o "TextView" \t "_self" </w:instrText>
        </w:r>
        <w:r>
          <w:rPr>
            <w:rFonts w:ascii="Calibri" w:hAnsi="Calibri" w:cs="Calibri"/>
            <w:color w:val="555555"/>
            <w:sz w:val="26"/>
            <w:szCs w:val="26"/>
          </w:rPr>
          <w:fldChar w:fldCharType="separate"/>
        </w:r>
        <w:r>
          <w:rPr>
            <w:rStyle w:val="Hyperlink"/>
            <w:rFonts w:ascii="Calibri" w:hAnsi="Calibri" w:cs="Calibri"/>
            <w:color w:val="337AB7"/>
            <w:sz w:val="26"/>
            <w:szCs w:val="26"/>
          </w:rPr>
          <w:t>TextView</w:t>
        </w:r>
        <w:r>
          <w:rPr>
            <w:rFonts w:ascii="Calibri" w:hAnsi="Calibri" w:cs="Calibri"/>
            <w:color w:val="555555"/>
            <w:sz w:val="26"/>
            <w:szCs w:val="26"/>
          </w:rPr>
          <w:fldChar w:fldCharType="end"/>
        </w:r>
        <w:r>
          <w:rPr>
            <w:rFonts w:ascii="Calibri" w:hAnsi="Calibri" w:cs="Calibri"/>
            <w:color w:val="555555"/>
            <w:sz w:val="26"/>
            <w:szCs w:val="26"/>
          </w:rPr>
          <w:t> to tell user he is now on second activity.</w:t>
        </w:r>
      </w:ins>
    </w:p>
    <w:p w:rsidR="00B3020D" w:rsidRDefault="00B3020D" w:rsidP="00B3020D">
      <w:pPr>
        <w:pStyle w:val="NormalWeb"/>
        <w:shd w:val="clear" w:color="auto" w:fill="FFFFFF"/>
        <w:spacing w:before="0" w:beforeAutospacing="0" w:after="150" w:afterAutospacing="0"/>
        <w:jc w:val="both"/>
        <w:rPr>
          <w:ins w:id="116" w:author="Unknown"/>
          <w:rFonts w:ascii="Calibri" w:hAnsi="Calibri" w:cs="Calibri"/>
          <w:color w:val="555555"/>
          <w:sz w:val="26"/>
          <w:szCs w:val="26"/>
        </w:rPr>
      </w:pPr>
      <w:ins w:id="117" w:author="Unknown">
        <w:r>
          <w:rPr>
            <w:rStyle w:val="Strong"/>
            <w:rFonts w:ascii="Calibri" w:hAnsi="Calibri" w:cs="Calibri"/>
            <w:color w:val="555555"/>
            <w:sz w:val="26"/>
            <w:szCs w:val="26"/>
          </w:rPr>
          <w:t>Below is the complete code of activity_second.xml</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18" w:author="Unknown"/>
          <w:rStyle w:val="pln"/>
          <w:rFonts w:ascii="Consolas" w:hAnsi="Consolas"/>
          <w:color w:val="000000"/>
        </w:rPr>
      </w:pPr>
      <w:ins w:id="119" w:author="Unknown">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eastAsiaTheme="majorEastAsia"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eastAsiaTheme="majorEastAsia" w:hAnsi="Consolas"/>
            <w:color w:val="008800"/>
          </w:rPr>
          <w:t>"utf-8"</w:t>
        </w:r>
        <w:r>
          <w:rPr>
            <w:rStyle w:val="pun"/>
            <w:rFonts w:ascii="Consolas" w:hAnsi="Consolas"/>
            <w:color w:val="666600"/>
          </w:rPr>
          <w:t>?&gt;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20" w:author="Unknown"/>
          <w:rStyle w:val="pln"/>
          <w:rFonts w:ascii="Consolas" w:hAnsi="Consolas"/>
          <w:color w:val="000000"/>
        </w:rPr>
      </w:pPr>
      <w:ins w:id="121" w:author="Unknown">
        <w:r>
          <w:rPr>
            <w:rStyle w:val="tag"/>
            <w:rFonts w:ascii="Consolas" w:hAnsi="Consolas"/>
            <w:color w:val="000088"/>
          </w:rPr>
          <w:t>&lt;RelativeLayout</w:t>
        </w:r>
        <w:r>
          <w:rPr>
            <w:rStyle w:val="pln"/>
            <w:rFonts w:ascii="Consolas" w:hAnsi="Consolas"/>
            <w:color w:val="000000"/>
          </w:rPr>
          <w:t xml:space="preserve"> </w:t>
        </w:r>
        <w:r>
          <w:rPr>
            <w:rStyle w:val="atn"/>
            <w:rFonts w:ascii="Consolas" w:hAnsi="Consolas"/>
            <w:color w:val="660066"/>
          </w:rPr>
          <w:t>xmlns:android</w:t>
        </w:r>
        <w:r>
          <w:rPr>
            <w:rStyle w:val="pun"/>
            <w:rFonts w:ascii="Consolas" w:hAnsi="Consolas"/>
            <w:color w:val="666600"/>
          </w:rPr>
          <w:t>=</w:t>
        </w:r>
        <w:r>
          <w:rPr>
            <w:rStyle w:val="atv"/>
            <w:rFonts w:ascii="Consolas" w:hAnsi="Consolas"/>
            <w:color w:val="008800"/>
          </w:rPr>
          <w:t>"http://schemas.android.com/apk/res/android"</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22" w:author="Unknown"/>
          <w:rStyle w:val="pln"/>
          <w:rFonts w:ascii="Consolas" w:hAnsi="Consolas"/>
          <w:color w:val="000000"/>
        </w:rPr>
      </w:pPr>
      <w:ins w:id="123" w:author="Unknown">
        <w:r>
          <w:rPr>
            <w:rStyle w:val="pln"/>
            <w:rFonts w:ascii="Consolas" w:hAnsi="Consolas"/>
            <w:color w:val="000000"/>
          </w:rPr>
          <w:t xml:space="preserve">    </w:t>
        </w:r>
        <w:r>
          <w:rPr>
            <w:rStyle w:val="atn"/>
            <w:rFonts w:ascii="Consolas" w:hAnsi="Consolas"/>
            <w:color w:val="660066"/>
          </w:rPr>
          <w:t>xmlns:tools</w:t>
        </w:r>
        <w:r>
          <w:rPr>
            <w:rStyle w:val="pun"/>
            <w:rFonts w:ascii="Consolas" w:hAnsi="Consolas"/>
            <w:color w:val="666600"/>
          </w:rPr>
          <w:t>=</w:t>
        </w:r>
        <w:r>
          <w:rPr>
            <w:rStyle w:val="atv"/>
            <w:rFonts w:ascii="Consolas" w:hAnsi="Consolas"/>
            <w:color w:val="008800"/>
          </w:rPr>
          <w:t>"http://schemas.android.com/tools"</w:t>
        </w: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"match_parent"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24" w:author="Unknown"/>
          <w:rStyle w:val="pln"/>
          <w:rFonts w:ascii="Consolas" w:hAnsi="Consolas"/>
          <w:color w:val="000000"/>
        </w:rPr>
      </w:pPr>
      <w:ins w:id="125" w:author="Unknown">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"match_parent"</w:t>
        </w:r>
        <w:r>
          <w:rPr>
            <w:rStyle w:val="pln"/>
            <w:rFonts w:ascii="Consolas" w:hAnsi="Consolas"/>
            <w:color w:val="000000"/>
          </w:rPr>
          <w:t xml:space="preserve"> </w:t>
        </w:r>
        <w:r>
          <w:rPr>
            <w:rStyle w:val="atn"/>
            <w:rFonts w:ascii="Consolas" w:hAnsi="Consolas"/>
            <w:color w:val="660066"/>
          </w:rPr>
          <w:t>android:paddingLeft</w:t>
        </w:r>
        <w:r>
          <w:rPr>
            <w:rStyle w:val="pun"/>
            <w:rFonts w:ascii="Consolas" w:hAnsi="Consolas"/>
            <w:color w:val="666600"/>
          </w:rPr>
          <w:t>=</w:t>
        </w:r>
        <w:r>
          <w:rPr>
            <w:rStyle w:val="atv"/>
            <w:rFonts w:ascii="Consolas" w:hAnsi="Consolas"/>
            <w:color w:val="008800"/>
          </w:rPr>
          <w:t>"@dimen/activity_horizontal_margin"</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26" w:author="Unknown"/>
          <w:rStyle w:val="pln"/>
          <w:rFonts w:ascii="Consolas" w:hAnsi="Consolas"/>
          <w:color w:val="000000"/>
        </w:rPr>
      </w:pPr>
      <w:ins w:id="127" w:author="Unknown">
        <w:r>
          <w:rPr>
            <w:rStyle w:val="pln"/>
            <w:rFonts w:ascii="Consolas" w:hAnsi="Consolas"/>
            <w:color w:val="000000"/>
          </w:rPr>
          <w:t xml:space="preserve">    </w:t>
        </w:r>
        <w:r>
          <w:rPr>
            <w:rStyle w:val="atn"/>
            <w:rFonts w:ascii="Consolas" w:hAnsi="Consolas"/>
            <w:color w:val="660066"/>
          </w:rPr>
          <w:t>android:paddingRight</w:t>
        </w:r>
        <w:r>
          <w:rPr>
            <w:rStyle w:val="pun"/>
            <w:rFonts w:ascii="Consolas" w:hAnsi="Consolas"/>
            <w:color w:val="666600"/>
          </w:rPr>
          <w:t>=</w:t>
        </w:r>
        <w:r>
          <w:rPr>
            <w:rStyle w:val="atv"/>
            <w:rFonts w:ascii="Consolas" w:hAnsi="Consolas"/>
            <w:color w:val="008800"/>
          </w:rPr>
          <w:t>"@dimen/activity_horizontal_margin"</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28" w:author="Unknown"/>
          <w:rStyle w:val="pln"/>
          <w:rFonts w:ascii="Consolas" w:hAnsi="Consolas"/>
          <w:color w:val="000000"/>
        </w:rPr>
      </w:pPr>
      <w:ins w:id="129" w:author="Unknown">
        <w:r>
          <w:rPr>
            <w:rStyle w:val="pln"/>
            <w:rFonts w:ascii="Consolas" w:hAnsi="Consolas"/>
            <w:color w:val="000000"/>
          </w:rPr>
          <w:t xml:space="preserve">    </w:t>
        </w:r>
        <w:r>
          <w:rPr>
            <w:rStyle w:val="atn"/>
            <w:rFonts w:ascii="Consolas" w:hAnsi="Consolas"/>
            <w:color w:val="660066"/>
          </w:rPr>
          <w:t>android:paddingTop</w:t>
        </w:r>
        <w:r>
          <w:rPr>
            <w:rStyle w:val="pun"/>
            <w:rFonts w:ascii="Consolas" w:hAnsi="Consolas"/>
            <w:color w:val="666600"/>
          </w:rPr>
          <w:t>=</w:t>
        </w:r>
        <w:r>
          <w:rPr>
            <w:rStyle w:val="atv"/>
            <w:rFonts w:ascii="Consolas" w:hAnsi="Consolas"/>
            <w:color w:val="008800"/>
          </w:rPr>
          <w:t>"@dimen/activity_vertical_margin"</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30" w:author="Unknown"/>
          <w:rStyle w:val="pln"/>
          <w:rFonts w:ascii="Consolas" w:hAnsi="Consolas"/>
          <w:color w:val="000000"/>
        </w:rPr>
      </w:pPr>
      <w:ins w:id="131" w:author="Unknown">
        <w:r>
          <w:rPr>
            <w:rStyle w:val="pln"/>
            <w:rFonts w:ascii="Consolas" w:hAnsi="Consolas"/>
            <w:color w:val="000000"/>
          </w:rPr>
          <w:t xml:space="preserve">    </w:t>
        </w:r>
        <w:r>
          <w:rPr>
            <w:rStyle w:val="atn"/>
            <w:rFonts w:ascii="Consolas" w:hAnsi="Consolas"/>
            <w:color w:val="660066"/>
          </w:rPr>
          <w:t>android:paddingBottom</w:t>
        </w:r>
        <w:r>
          <w:rPr>
            <w:rStyle w:val="pun"/>
            <w:rFonts w:ascii="Consolas" w:hAnsi="Consolas"/>
            <w:color w:val="666600"/>
          </w:rPr>
          <w:t>=</w:t>
        </w:r>
        <w:r>
          <w:rPr>
            <w:rStyle w:val="atv"/>
            <w:rFonts w:ascii="Consolas" w:hAnsi="Consolas"/>
            <w:color w:val="008800"/>
          </w:rPr>
          <w:t>"@dimen/activity_vertical_margin"</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32" w:author="Unknown"/>
          <w:rStyle w:val="pln"/>
          <w:rFonts w:ascii="Consolas" w:hAnsi="Consolas"/>
          <w:color w:val="000000"/>
        </w:rPr>
      </w:pPr>
      <w:ins w:id="133" w:author="Unknown">
        <w:r>
          <w:rPr>
            <w:rStyle w:val="pln"/>
            <w:rFonts w:ascii="Consolas" w:hAnsi="Consolas"/>
            <w:color w:val="000000"/>
          </w:rPr>
          <w:t xml:space="preserve">    </w:t>
        </w:r>
        <w:r>
          <w:rPr>
            <w:rStyle w:val="atn"/>
            <w:rFonts w:ascii="Consolas" w:hAnsi="Consolas"/>
            <w:color w:val="660066"/>
          </w:rPr>
          <w:t>android:background</w:t>
        </w:r>
        <w:r>
          <w:rPr>
            <w:rStyle w:val="pun"/>
            <w:rFonts w:ascii="Consolas" w:hAnsi="Consolas"/>
            <w:color w:val="666600"/>
          </w:rPr>
          <w:t>=</w:t>
        </w:r>
        <w:r>
          <w:rPr>
            <w:rStyle w:val="atv"/>
            <w:rFonts w:ascii="Consolas" w:hAnsi="Consolas"/>
            <w:color w:val="008800"/>
          </w:rPr>
          <w:t>"#CCEEAA"</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34" w:author="Unknown"/>
          <w:rStyle w:val="pln"/>
          <w:rFonts w:ascii="Consolas" w:hAnsi="Consolas"/>
          <w:color w:val="000000"/>
        </w:rPr>
      </w:pPr>
      <w:ins w:id="135" w:author="Unknown">
        <w:r>
          <w:rPr>
            <w:rStyle w:val="pln"/>
            <w:rFonts w:ascii="Consolas" w:hAnsi="Consolas"/>
            <w:color w:val="000000"/>
          </w:rPr>
          <w:t xml:space="preserve">    </w:t>
        </w:r>
        <w:r>
          <w:rPr>
            <w:rStyle w:val="atn"/>
            <w:rFonts w:ascii="Consolas" w:hAnsi="Consolas"/>
            <w:color w:val="660066"/>
          </w:rPr>
          <w:t>tools:context</w:t>
        </w:r>
        <w:r>
          <w:rPr>
            <w:rStyle w:val="pun"/>
            <w:rFonts w:ascii="Consolas" w:hAnsi="Consolas"/>
            <w:color w:val="666600"/>
          </w:rPr>
          <w:t>=</w:t>
        </w:r>
        <w:r>
          <w:rPr>
            <w:rStyle w:val="atv"/>
            <w:rFonts w:ascii="Consolas" w:hAnsi="Consolas"/>
            <w:color w:val="008800"/>
          </w:rPr>
          <w:t>"com.example.android.intents.SecondActivity"</w:t>
        </w:r>
        <w:r>
          <w:rPr>
            <w:rStyle w:val="tag"/>
            <w:rFonts w:ascii="Consolas" w:hAnsi="Consolas"/>
            <w:color w:val="000088"/>
          </w:rPr>
          <w:t>&gt;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36"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37" w:author="Unknown"/>
          <w:rStyle w:val="pln"/>
          <w:rFonts w:ascii="Consolas" w:hAnsi="Consolas"/>
          <w:color w:val="000000"/>
        </w:rPr>
      </w:pPr>
      <w:ins w:id="138" w:author="Unknown">
        <w:r>
          <w:rPr>
            <w:rStyle w:val="pln"/>
            <w:rFonts w:ascii="Consolas" w:hAnsi="Consolas"/>
            <w:color w:val="000000"/>
          </w:rPr>
          <w:t xml:space="preserve">    </w:t>
        </w:r>
        <w:r>
          <w:rPr>
            <w:rStyle w:val="tag"/>
            <w:rFonts w:ascii="Consolas" w:hAnsi="Consolas"/>
            <w:color w:val="000088"/>
          </w:rPr>
          <w:t>&lt;TextView</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39" w:author="Unknown"/>
          <w:rStyle w:val="pln"/>
          <w:rFonts w:ascii="Consolas" w:hAnsi="Consolas"/>
          <w:color w:val="000000"/>
        </w:rPr>
      </w:pPr>
      <w:ins w:id="140" w:author="Unknown">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"wrap_content"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41" w:author="Unknown"/>
          <w:rStyle w:val="pln"/>
          <w:rFonts w:ascii="Consolas" w:hAnsi="Consolas"/>
          <w:color w:val="000000"/>
        </w:rPr>
      </w:pPr>
      <w:ins w:id="142" w:author="Unknown">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43" w:author="Unknown"/>
          <w:rStyle w:val="pln"/>
          <w:rFonts w:ascii="Consolas" w:hAnsi="Consolas"/>
          <w:color w:val="000000"/>
        </w:rPr>
      </w:pPr>
      <w:ins w:id="144" w:author="Unknown">
        <w:r>
          <w:rPr>
            <w:rStyle w:val="pln"/>
            <w:rFonts w:ascii="Consolas" w:hAnsi="Consolas"/>
            <w:color w:val="000000"/>
          </w:rPr>
          <w:t xml:space="preserve">        </w:t>
        </w:r>
        <w:r>
          <w:rPr>
            <w:rStyle w:val="atn"/>
            <w:rFonts w:ascii="Consolas" w:hAnsi="Consolas"/>
            <w:color w:val="660066"/>
          </w:rPr>
          <w:t>android:textAppearance</w:t>
        </w:r>
        <w:r>
          <w:rPr>
            <w:rStyle w:val="pun"/>
            <w:rFonts w:ascii="Consolas" w:hAnsi="Consolas"/>
            <w:color w:val="666600"/>
          </w:rPr>
          <w:t>=</w:t>
        </w:r>
        <w:r>
          <w:rPr>
            <w:rStyle w:val="atv"/>
            <w:rFonts w:ascii="Consolas" w:hAnsi="Consolas"/>
            <w:color w:val="008800"/>
          </w:rPr>
          <w:t>"?android:attr/textAppearanceLarge"</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45" w:author="Unknown"/>
          <w:rStyle w:val="pln"/>
          <w:rFonts w:ascii="Consolas" w:hAnsi="Consolas"/>
          <w:color w:val="000000"/>
        </w:rPr>
      </w:pPr>
      <w:ins w:id="146" w:author="Unknown">
        <w:r>
          <w:rPr>
            <w:rStyle w:val="pln"/>
            <w:rFonts w:ascii="Consolas" w:hAnsi="Consolas"/>
            <w:color w:val="000000"/>
          </w:rPr>
          <w:lastRenderedPageBreak/>
          <w:t xml:space="preserve">        </w:t>
        </w:r>
        <w:r>
          <w:rPr>
            <w:rStyle w:val="atn"/>
            <w:rFonts w:ascii="Consolas" w:hAnsi="Consolas"/>
            <w:color w:val="660066"/>
          </w:rPr>
          <w:t>android:text</w:t>
        </w:r>
        <w:r>
          <w:rPr>
            <w:rStyle w:val="pun"/>
            <w:rFonts w:ascii="Consolas" w:hAnsi="Consolas"/>
            <w:color w:val="666600"/>
          </w:rPr>
          <w:t>=</w:t>
        </w:r>
        <w:r>
          <w:rPr>
            <w:rStyle w:val="atv"/>
            <w:rFonts w:ascii="Consolas" w:hAnsi="Consolas"/>
            <w:color w:val="008800"/>
          </w:rPr>
          <w:t>"This is Second Activity"</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47" w:author="Unknown"/>
          <w:rStyle w:val="pln"/>
          <w:rFonts w:ascii="Consolas" w:hAnsi="Consolas"/>
          <w:color w:val="000000"/>
        </w:rPr>
      </w:pPr>
      <w:ins w:id="148" w:author="Unknown">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"@+id/textView"</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49" w:author="Unknown"/>
          <w:rStyle w:val="pln"/>
          <w:rFonts w:ascii="Consolas" w:hAnsi="Consolas"/>
          <w:color w:val="000000"/>
        </w:rPr>
      </w:pPr>
      <w:ins w:id="150" w:author="Unknown">
        <w:r>
          <w:rPr>
            <w:rStyle w:val="pln"/>
            <w:rFonts w:ascii="Consolas" w:hAnsi="Consolas"/>
            <w:color w:val="000000"/>
          </w:rPr>
          <w:t xml:space="preserve">        </w:t>
        </w:r>
        <w:r>
          <w:rPr>
            <w:rStyle w:val="atn"/>
            <w:rFonts w:ascii="Consolas" w:hAnsi="Consolas"/>
            <w:color w:val="660066"/>
          </w:rPr>
          <w:t>android:layout_centerVertical</w:t>
        </w:r>
        <w:r>
          <w:rPr>
            <w:rStyle w:val="pun"/>
            <w:rFonts w:ascii="Consolas" w:hAnsi="Consolas"/>
            <w:color w:val="666600"/>
          </w:rPr>
          <w:t>=</w:t>
        </w:r>
        <w:r>
          <w:rPr>
            <w:rStyle w:val="atv"/>
            <w:rFonts w:ascii="Consolas" w:hAnsi="Consolas"/>
            <w:color w:val="008800"/>
          </w:rPr>
          <w:t>"true"</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51" w:author="Unknown"/>
          <w:rStyle w:val="pln"/>
          <w:rFonts w:ascii="Consolas" w:hAnsi="Consolas"/>
          <w:color w:val="000000"/>
        </w:rPr>
      </w:pPr>
      <w:ins w:id="152" w:author="Unknown">
        <w:r>
          <w:rPr>
            <w:rStyle w:val="pln"/>
            <w:rFonts w:ascii="Consolas" w:hAnsi="Consolas"/>
            <w:color w:val="000000"/>
          </w:rPr>
          <w:t xml:space="preserve">        </w:t>
        </w:r>
        <w:r>
          <w:rPr>
            <w:rStyle w:val="atn"/>
            <w:rFonts w:ascii="Consolas" w:hAnsi="Consolas"/>
            <w:color w:val="660066"/>
          </w:rPr>
          <w:t>android:layout_centerHorizontal</w:t>
        </w:r>
        <w:r>
          <w:rPr>
            <w:rStyle w:val="pun"/>
            <w:rFonts w:ascii="Consolas" w:hAnsi="Consolas"/>
            <w:color w:val="666600"/>
          </w:rPr>
          <w:t>=</w:t>
        </w:r>
        <w:r>
          <w:rPr>
            <w:rStyle w:val="atv"/>
            <w:rFonts w:ascii="Consolas" w:hAnsi="Consolas"/>
            <w:color w:val="008800"/>
          </w:rPr>
          <w:t>"true"</w:t>
        </w:r>
        <w:r>
          <w:rPr>
            <w:rStyle w:val="pln"/>
            <w:rFonts w:ascii="Consolas" w:hAnsi="Consolas"/>
            <w:color w:val="000000"/>
          </w:rPr>
          <w:t xml:space="preserve"> </w:t>
        </w:r>
        <w:r>
          <w:rPr>
            <w:rStyle w:val="tag"/>
            <w:rFonts w:ascii="Consolas" w:hAnsi="Consolas"/>
            <w:color w:val="000088"/>
          </w:rPr>
          <w:t>/&gt;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53" w:author="Unknown"/>
          <w:rFonts w:ascii="Consolas" w:hAnsi="Consolas"/>
          <w:color w:val="333333"/>
        </w:rPr>
      </w:pPr>
      <w:ins w:id="154" w:author="Unknown">
        <w:r>
          <w:rPr>
            <w:rStyle w:val="tag"/>
            <w:rFonts w:ascii="Consolas" w:hAnsi="Consolas"/>
            <w:color w:val="000088"/>
          </w:rPr>
          <w:t>&lt;/RelativeLayout&gt;</w:t>
        </w:r>
      </w:ins>
    </w:p>
    <w:p w:rsidR="00B3020D" w:rsidRDefault="00B3020D" w:rsidP="00B3020D">
      <w:pPr>
        <w:pStyle w:val="NormalWeb"/>
        <w:shd w:val="clear" w:color="auto" w:fill="FFFFFF"/>
        <w:spacing w:before="0" w:beforeAutospacing="0" w:after="150" w:afterAutospacing="0"/>
        <w:jc w:val="both"/>
        <w:rPr>
          <w:ins w:id="155" w:author="Unknown"/>
          <w:rFonts w:ascii="Calibri" w:hAnsi="Calibri" w:cs="Calibri"/>
          <w:color w:val="555555"/>
          <w:sz w:val="26"/>
          <w:szCs w:val="26"/>
        </w:rPr>
      </w:pPr>
      <w:ins w:id="156" w:author="Unknown">
        <w:r>
          <w:rPr>
            <w:rStyle w:val="Strong"/>
            <w:rFonts w:ascii="Calibri" w:hAnsi="Calibri" w:cs="Calibri"/>
            <w:color w:val="555555"/>
            <w:sz w:val="26"/>
            <w:szCs w:val="26"/>
          </w:rPr>
          <w:t>Step 3: Implement onClick event for Implicit And Explicit Button inside MainActivity.java</w:t>
        </w:r>
      </w:ins>
    </w:p>
    <w:p w:rsidR="00B3020D" w:rsidRDefault="00B3020D" w:rsidP="00B3020D">
      <w:pPr>
        <w:pStyle w:val="NormalWeb"/>
        <w:shd w:val="clear" w:color="auto" w:fill="FFFFFF"/>
        <w:spacing w:before="0" w:beforeAutospacing="0" w:after="150" w:afterAutospacing="0"/>
        <w:jc w:val="both"/>
        <w:rPr>
          <w:ins w:id="157" w:author="Unknown"/>
          <w:rFonts w:ascii="Calibri" w:hAnsi="Calibri" w:cs="Calibri"/>
          <w:color w:val="555555"/>
          <w:sz w:val="26"/>
          <w:szCs w:val="26"/>
        </w:rPr>
      </w:pPr>
      <w:ins w:id="158" w:author="Unknown">
        <w:r>
          <w:rPr>
            <w:rFonts w:ascii="Calibri" w:hAnsi="Calibri" w:cs="Calibri"/>
            <w:color w:val="555555"/>
            <w:sz w:val="26"/>
            <w:szCs w:val="26"/>
          </w:rPr>
          <w:t>Now we will use setOnClickListener() method to implement OnClick event on both the </w:t>
        </w:r>
        <w:r>
          <w:rPr>
            <w:rFonts w:ascii="Calibri" w:hAnsi="Calibri" w:cs="Calibri"/>
            <w:color w:val="555555"/>
            <w:sz w:val="26"/>
            <w:szCs w:val="26"/>
          </w:rPr>
          <w:fldChar w:fldCharType="begin"/>
        </w:r>
        <w:r>
          <w:rPr>
            <w:rFonts w:ascii="Calibri" w:hAnsi="Calibri" w:cs="Calibri"/>
            <w:color w:val="555555"/>
            <w:sz w:val="26"/>
            <w:szCs w:val="26"/>
          </w:rPr>
          <w:instrText xml:space="preserve"> HYPERLINK "https://abhiandroid.com/ui/button/" \o "Button Tutorial" \t "_self" </w:instrText>
        </w:r>
        <w:r>
          <w:rPr>
            <w:rFonts w:ascii="Calibri" w:hAnsi="Calibri" w:cs="Calibri"/>
            <w:color w:val="555555"/>
            <w:sz w:val="26"/>
            <w:szCs w:val="26"/>
          </w:rPr>
          <w:fldChar w:fldCharType="separate"/>
        </w:r>
        <w:r>
          <w:rPr>
            <w:rStyle w:val="Hyperlink"/>
            <w:rFonts w:ascii="Calibri" w:hAnsi="Calibri" w:cs="Calibri"/>
            <w:color w:val="337AB7"/>
            <w:sz w:val="26"/>
            <w:szCs w:val="26"/>
          </w:rPr>
          <w:t>button</w:t>
        </w:r>
        <w:r>
          <w:rPr>
            <w:rFonts w:ascii="Calibri" w:hAnsi="Calibri" w:cs="Calibri"/>
            <w:color w:val="555555"/>
            <w:sz w:val="26"/>
            <w:szCs w:val="26"/>
          </w:rPr>
          <w:fldChar w:fldCharType="end"/>
        </w:r>
        <w:r>
          <w:rPr>
            <w:rFonts w:ascii="Calibri" w:hAnsi="Calibri" w:cs="Calibri"/>
            <w:color w:val="555555"/>
            <w:sz w:val="26"/>
            <w:szCs w:val="26"/>
          </w:rPr>
          <w:t>. Implicit button will open AbhiAndroid.com homepage in browser and Explicit button will move to SecondActivity.java.</w:t>
        </w:r>
      </w:ins>
    </w:p>
    <w:p w:rsidR="00B3020D" w:rsidRDefault="00B3020D" w:rsidP="00B3020D">
      <w:pPr>
        <w:pStyle w:val="NormalWeb"/>
        <w:shd w:val="clear" w:color="auto" w:fill="FFFFFF"/>
        <w:spacing w:before="0" w:beforeAutospacing="0" w:after="150" w:afterAutospacing="0"/>
        <w:jc w:val="both"/>
        <w:rPr>
          <w:ins w:id="159" w:author="Unknown"/>
          <w:rFonts w:ascii="Calibri" w:hAnsi="Calibri" w:cs="Calibri"/>
          <w:color w:val="555555"/>
          <w:sz w:val="26"/>
          <w:szCs w:val="26"/>
        </w:rPr>
      </w:pPr>
      <w:ins w:id="160" w:author="Unknown">
        <w:r>
          <w:rPr>
            <w:rStyle w:val="Strong"/>
            <w:rFonts w:ascii="Calibri" w:hAnsi="Calibri" w:cs="Calibri"/>
            <w:color w:val="555555"/>
            <w:sz w:val="26"/>
            <w:szCs w:val="26"/>
          </w:rPr>
          <w:t>Below is the complete code of MainActivity.java</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61" w:author="Unknown"/>
          <w:rStyle w:val="pln"/>
          <w:rFonts w:ascii="Consolas" w:hAnsi="Consolas"/>
          <w:color w:val="000000"/>
        </w:rPr>
      </w:pPr>
      <w:ins w:id="162" w:author="Unknown">
        <w:r>
          <w:rPr>
            <w:rStyle w:val="kwd"/>
            <w:rFonts w:ascii="Consolas" w:hAnsi="Consolas"/>
            <w:color w:val="000088"/>
          </w:rPr>
          <w:t>package</w:t>
        </w:r>
        <w:r>
          <w:rPr>
            <w:rStyle w:val="pln"/>
            <w:rFonts w:ascii="Consolas" w:hAnsi="Consolas"/>
            <w:color w:val="000000"/>
          </w:rPr>
          <w:t xml:space="preserve"> com</w:t>
        </w:r>
        <w:r>
          <w:rPr>
            <w:rStyle w:val="pun"/>
            <w:rFonts w:ascii="Consolas" w:hAnsi="Consolas"/>
            <w:color w:val="666600"/>
          </w:rPr>
          <w:t>.</w:t>
        </w:r>
        <w:r>
          <w:rPr>
            <w:rStyle w:val="pln"/>
            <w:rFonts w:ascii="Consolas" w:hAnsi="Consolas"/>
            <w:color w:val="000000"/>
          </w:rPr>
          <w:t>example</w:t>
        </w:r>
        <w:r>
          <w:rPr>
            <w:rStyle w:val="pun"/>
            <w:rFonts w:ascii="Consolas" w:hAnsi="Consolas"/>
            <w:color w:val="666600"/>
          </w:rPr>
          <w:t>.</w:t>
        </w:r>
        <w:r>
          <w:rPr>
            <w:rStyle w:val="pln"/>
            <w:rFonts w:ascii="Consolas" w:hAnsi="Consolas"/>
            <w:color w:val="000000"/>
          </w:rPr>
          <w:t>android</w:t>
        </w:r>
        <w:r>
          <w:rPr>
            <w:rStyle w:val="pun"/>
            <w:rFonts w:ascii="Consolas" w:hAnsi="Consolas"/>
            <w:color w:val="666600"/>
          </w:rPr>
          <w:t>.</w:t>
        </w:r>
        <w:r>
          <w:rPr>
            <w:rStyle w:val="pln"/>
            <w:rFonts w:ascii="Consolas" w:hAnsi="Consolas"/>
            <w:color w:val="000000"/>
          </w:rPr>
          <w:t>intents</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63"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64" w:author="Unknown"/>
          <w:rStyle w:val="pln"/>
          <w:rFonts w:ascii="Consolas" w:hAnsi="Consolas"/>
          <w:color w:val="000000"/>
        </w:rPr>
      </w:pPr>
      <w:ins w:id="165" w:author="Unknown">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content</w:t>
        </w:r>
        <w:r>
          <w:rPr>
            <w:rStyle w:val="pun"/>
            <w:rFonts w:ascii="Consolas" w:hAnsi="Consolas"/>
            <w:color w:val="666600"/>
          </w:rPr>
          <w:t>.</w:t>
        </w:r>
        <w:r>
          <w:rPr>
            <w:rStyle w:val="typ"/>
            <w:rFonts w:ascii="Consolas" w:hAnsi="Consolas"/>
            <w:color w:val="660066"/>
          </w:rPr>
          <w:t>Intent</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66" w:author="Unknown"/>
          <w:rStyle w:val="pln"/>
          <w:rFonts w:ascii="Consolas" w:hAnsi="Consolas"/>
          <w:color w:val="000000"/>
        </w:rPr>
      </w:pPr>
      <w:ins w:id="167" w:author="Unknown">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net</w:t>
        </w:r>
        <w:r>
          <w:rPr>
            <w:rStyle w:val="pun"/>
            <w:rFonts w:ascii="Consolas" w:hAnsi="Consolas"/>
            <w:color w:val="666600"/>
          </w:rPr>
          <w:t>.</w:t>
        </w:r>
        <w:r>
          <w:rPr>
            <w:rStyle w:val="typ"/>
            <w:rFonts w:ascii="Consolas" w:hAnsi="Consolas"/>
            <w:color w:val="660066"/>
          </w:rPr>
          <w:t>Uri</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68" w:author="Unknown"/>
          <w:rStyle w:val="pln"/>
          <w:rFonts w:ascii="Consolas" w:hAnsi="Consolas"/>
          <w:color w:val="000000"/>
        </w:rPr>
      </w:pPr>
      <w:ins w:id="169" w:author="Unknown">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support</w:t>
        </w:r>
        <w:r>
          <w:rPr>
            <w:rStyle w:val="pun"/>
            <w:rFonts w:ascii="Consolas" w:hAnsi="Consolas"/>
            <w:color w:val="666600"/>
          </w:rPr>
          <w:t>.</w:t>
        </w:r>
        <w:r>
          <w:rPr>
            <w:rStyle w:val="pln"/>
            <w:rFonts w:ascii="Consolas" w:hAnsi="Consolas"/>
            <w:color w:val="000000"/>
          </w:rPr>
          <w:t>v7</w:t>
        </w:r>
        <w:r>
          <w:rPr>
            <w:rStyle w:val="pun"/>
            <w:rFonts w:ascii="Consolas" w:hAnsi="Consolas"/>
            <w:color w:val="666600"/>
          </w:rPr>
          <w:t>.</w:t>
        </w:r>
        <w:r>
          <w:rPr>
            <w:rStyle w:val="pln"/>
            <w:rFonts w:ascii="Consolas" w:hAnsi="Consolas"/>
            <w:color w:val="000000"/>
          </w:rPr>
          <w:t>app</w:t>
        </w:r>
        <w:r>
          <w:rPr>
            <w:rStyle w:val="pun"/>
            <w:rFonts w:ascii="Consolas" w:hAnsi="Consolas"/>
            <w:color w:val="666600"/>
          </w:rPr>
          <w:t>.</w:t>
        </w:r>
        <w:r>
          <w:rPr>
            <w:rStyle w:val="typ"/>
            <w:rFonts w:ascii="Consolas" w:hAnsi="Consolas"/>
            <w:color w:val="660066"/>
          </w:rPr>
          <w:t>AppCompatActivity</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70" w:author="Unknown"/>
          <w:rStyle w:val="pln"/>
          <w:rFonts w:ascii="Consolas" w:hAnsi="Consolas"/>
          <w:color w:val="000000"/>
        </w:rPr>
      </w:pPr>
      <w:ins w:id="171" w:author="Unknown">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os</w:t>
        </w:r>
        <w:r>
          <w:rPr>
            <w:rStyle w:val="pun"/>
            <w:rFonts w:ascii="Consolas" w:hAnsi="Consolas"/>
            <w:color w:val="666600"/>
          </w:rPr>
          <w:t>.</w:t>
        </w:r>
        <w:r>
          <w:rPr>
            <w:rStyle w:val="typ"/>
            <w:rFonts w:ascii="Consolas" w:hAnsi="Consolas"/>
            <w:color w:val="660066"/>
          </w:rPr>
          <w:t>Bundle</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72" w:author="Unknown"/>
          <w:rStyle w:val="pln"/>
          <w:rFonts w:ascii="Consolas" w:hAnsi="Consolas"/>
          <w:color w:val="000000"/>
        </w:rPr>
      </w:pPr>
      <w:ins w:id="173" w:author="Unknown">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view</w:t>
        </w:r>
        <w:r>
          <w:rPr>
            <w:rStyle w:val="pun"/>
            <w:rFonts w:ascii="Consolas" w:hAnsi="Consolas"/>
            <w:color w:val="666600"/>
          </w:rPr>
          <w:t>.</w:t>
        </w:r>
        <w:r>
          <w:rPr>
            <w:rStyle w:val="typ"/>
            <w:rFonts w:ascii="Consolas" w:hAnsi="Consolas"/>
            <w:color w:val="660066"/>
          </w:rPr>
          <w:t>View</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74" w:author="Unknown"/>
          <w:rStyle w:val="pln"/>
          <w:rFonts w:ascii="Consolas" w:hAnsi="Consolas"/>
          <w:color w:val="000000"/>
        </w:rPr>
      </w:pPr>
      <w:ins w:id="175" w:author="Unknown">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widget</w:t>
        </w:r>
        <w:r>
          <w:rPr>
            <w:rStyle w:val="pun"/>
            <w:rFonts w:ascii="Consolas" w:hAnsi="Consolas"/>
            <w:color w:val="666600"/>
          </w:rPr>
          <w:t>.</w:t>
        </w:r>
        <w:r>
          <w:rPr>
            <w:rStyle w:val="typ"/>
            <w:rFonts w:ascii="Consolas" w:hAnsi="Consolas"/>
            <w:color w:val="660066"/>
          </w:rPr>
          <w:t>Button</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76"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77" w:author="Unknown"/>
          <w:rStyle w:val="pln"/>
          <w:rFonts w:ascii="Consolas" w:hAnsi="Consolas"/>
          <w:color w:val="000000"/>
        </w:rPr>
      </w:pPr>
      <w:ins w:id="178" w:author="Unknown">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r>
          <w:rPr>
            <w:rStyle w:val="typ"/>
            <w:rFonts w:ascii="Consolas" w:hAnsi="Consolas"/>
            <w:color w:val="660066"/>
          </w:rPr>
          <w:t>MainActivity</w:t>
        </w:r>
        <w:r>
          <w:rPr>
            <w:rStyle w:val="pln"/>
            <w:rFonts w:ascii="Consolas" w:hAnsi="Consolas"/>
            <w:color w:val="000000"/>
          </w:rPr>
          <w:t xml:space="preserve"> </w:t>
        </w:r>
        <w:r>
          <w:rPr>
            <w:rStyle w:val="kwd"/>
            <w:rFonts w:ascii="Consolas" w:hAnsi="Consolas"/>
            <w:color w:val="000088"/>
          </w:rPr>
          <w:t>extends</w:t>
        </w:r>
        <w:r>
          <w:rPr>
            <w:rStyle w:val="pln"/>
            <w:rFonts w:ascii="Consolas" w:hAnsi="Consolas"/>
            <w:color w:val="000000"/>
          </w:rPr>
          <w:t xml:space="preserve"> </w:t>
        </w:r>
        <w:r>
          <w:rPr>
            <w:rStyle w:val="typ"/>
            <w:rFonts w:ascii="Consolas" w:hAnsi="Consolas"/>
            <w:color w:val="660066"/>
          </w:rPr>
          <w:t>AppCompatActivity</w:t>
        </w:r>
        <w:r>
          <w:rPr>
            <w:rStyle w:val="pln"/>
            <w:rFonts w:ascii="Consolas" w:hAnsi="Consolas"/>
            <w:color w:val="000000"/>
          </w:rPr>
          <w:t xml:space="preserve"> </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79"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80"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81" w:author="Unknown"/>
          <w:rStyle w:val="pln"/>
          <w:rFonts w:ascii="Consolas" w:hAnsi="Consolas"/>
          <w:color w:val="000000"/>
        </w:rPr>
      </w:pPr>
      <w:ins w:id="182" w:author="Unknown">
        <w:r>
          <w:rPr>
            <w:rStyle w:val="pln"/>
            <w:rFonts w:ascii="Consolas" w:hAnsi="Consolas"/>
            <w:color w:val="000000"/>
          </w:rPr>
          <w:t xml:space="preserve">    </w:t>
        </w:r>
        <w:r>
          <w:rPr>
            <w:rStyle w:val="typ"/>
            <w:rFonts w:ascii="Consolas" w:hAnsi="Consolas"/>
            <w:color w:val="660066"/>
          </w:rPr>
          <w:t>Button</w:t>
        </w:r>
        <w:r>
          <w:rPr>
            <w:rStyle w:val="pln"/>
            <w:rFonts w:ascii="Consolas" w:hAnsi="Consolas"/>
            <w:color w:val="000000"/>
          </w:rPr>
          <w:t xml:space="preserve"> explicit_btn</w:t>
        </w:r>
        <w:r>
          <w:rPr>
            <w:rStyle w:val="pun"/>
            <w:rFonts w:ascii="Consolas" w:hAnsi="Consolas"/>
            <w:color w:val="666600"/>
          </w:rPr>
          <w:t>,</w:t>
        </w:r>
        <w:r>
          <w:rPr>
            <w:rStyle w:val="pln"/>
            <w:rFonts w:ascii="Consolas" w:hAnsi="Consolas"/>
            <w:color w:val="000000"/>
          </w:rPr>
          <w:t xml:space="preserve"> implicit_btn</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83" w:author="Unknown"/>
          <w:rStyle w:val="pln"/>
          <w:rFonts w:ascii="Consolas" w:hAnsi="Consolas"/>
          <w:color w:val="000000"/>
        </w:rPr>
      </w:pPr>
      <w:ins w:id="184" w:author="Unknown">
        <w:r>
          <w:rPr>
            <w:rStyle w:val="pln"/>
            <w:rFonts w:ascii="Consolas" w:hAnsi="Consolas"/>
            <w:color w:val="000000"/>
          </w:rPr>
          <w:t xml:space="preserve">    </w:t>
        </w:r>
        <w:r>
          <w:rPr>
            <w:rStyle w:val="lit"/>
            <w:rFonts w:ascii="Consolas" w:eastAsia="Old Standard TT" w:hAnsi="Consolas"/>
            <w:color w:val="006666"/>
          </w:rPr>
          <w:t>@Override</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85" w:author="Unknown"/>
          <w:rStyle w:val="pln"/>
          <w:rFonts w:ascii="Consolas" w:hAnsi="Consolas"/>
          <w:color w:val="000000"/>
        </w:rPr>
      </w:pPr>
      <w:ins w:id="186" w:author="Unknown">
        <w:r>
          <w:rPr>
            <w:rStyle w:val="pln"/>
            <w:rFonts w:ascii="Consolas" w:hAnsi="Consolas"/>
            <w:color w:val="000000"/>
          </w:rPr>
          <w:t xml:space="preserve">    </w:t>
        </w:r>
        <w:r>
          <w:rPr>
            <w:rStyle w:val="kwd"/>
            <w:rFonts w:ascii="Consolas" w:hAnsi="Consolas"/>
            <w:color w:val="000088"/>
          </w:rPr>
          <w:t>protected</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onCreate</w:t>
        </w:r>
        <w:r>
          <w:rPr>
            <w:rStyle w:val="pun"/>
            <w:rFonts w:ascii="Consolas" w:hAnsi="Consolas"/>
            <w:color w:val="666600"/>
          </w:rPr>
          <w:t>(</w:t>
        </w:r>
        <w:r>
          <w:rPr>
            <w:rStyle w:val="typ"/>
            <w:rFonts w:ascii="Consolas" w:hAnsi="Consolas"/>
            <w:color w:val="660066"/>
          </w:rPr>
          <w:t>Bundle</w:t>
        </w:r>
        <w:r>
          <w:rPr>
            <w:rStyle w:val="pln"/>
            <w:rFonts w:ascii="Consolas" w:hAnsi="Consolas"/>
            <w:color w:val="000000"/>
          </w:rPr>
          <w:t xml:space="preserve"> savedInstanceState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87" w:author="Unknown"/>
          <w:rStyle w:val="pln"/>
          <w:rFonts w:ascii="Consolas" w:hAnsi="Consolas"/>
          <w:color w:val="000000"/>
        </w:rPr>
      </w:pPr>
      <w:ins w:id="188" w:author="Unknown">
        <w:r>
          <w:rPr>
            <w:rStyle w:val="pln"/>
            <w:rFonts w:ascii="Consolas" w:hAnsi="Consolas"/>
            <w:color w:val="000000"/>
          </w:rPr>
          <w:t xml:space="preserve">        </w:t>
        </w:r>
        <w:r>
          <w:rPr>
            <w:rStyle w:val="kwd"/>
            <w:rFonts w:ascii="Consolas" w:hAnsi="Consolas"/>
            <w:color w:val="000088"/>
          </w:rPr>
          <w:t>super</w:t>
        </w:r>
        <w:r>
          <w:rPr>
            <w:rStyle w:val="pun"/>
            <w:rFonts w:ascii="Consolas" w:hAnsi="Consolas"/>
            <w:color w:val="666600"/>
          </w:rPr>
          <w:t>.</w:t>
        </w:r>
        <w:r>
          <w:rPr>
            <w:rStyle w:val="pln"/>
            <w:rFonts w:ascii="Consolas" w:hAnsi="Consolas"/>
            <w:color w:val="000000"/>
          </w:rPr>
          <w:t>onCreate</w:t>
        </w:r>
        <w:r>
          <w:rPr>
            <w:rStyle w:val="pun"/>
            <w:rFonts w:ascii="Consolas" w:hAnsi="Consolas"/>
            <w:color w:val="666600"/>
          </w:rPr>
          <w:t>(</w:t>
        </w:r>
        <w:r>
          <w:rPr>
            <w:rStyle w:val="pln"/>
            <w:rFonts w:ascii="Consolas" w:hAnsi="Consolas"/>
            <w:color w:val="000000"/>
          </w:rPr>
          <w:t>savedInstanceState</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89" w:author="Unknown"/>
          <w:rStyle w:val="pln"/>
          <w:rFonts w:ascii="Consolas" w:hAnsi="Consolas"/>
          <w:color w:val="000000"/>
        </w:rPr>
      </w:pPr>
      <w:ins w:id="190" w:author="Unknown">
        <w:r>
          <w:rPr>
            <w:rStyle w:val="pln"/>
            <w:rFonts w:ascii="Consolas" w:hAnsi="Consolas"/>
            <w:color w:val="000000"/>
          </w:rPr>
          <w:t xml:space="preserve">        setContentView</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layout</w:t>
        </w:r>
        <w:r>
          <w:rPr>
            <w:rStyle w:val="pun"/>
            <w:rFonts w:ascii="Consolas" w:hAnsi="Consolas"/>
            <w:color w:val="666600"/>
          </w:rPr>
          <w:t>.</w:t>
        </w:r>
        <w:r>
          <w:rPr>
            <w:rStyle w:val="pln"/>
            <w:rFonts w:ascii="Consolas" w:hAnsi="Consolas"/>
            <w:color w:val="000000"/>
          </w:rPr>
          <w:t>activity_main</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91"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92"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93" w:author="Unknown"/>
          <w:rStyle w:val="pln"/>
          <w:rFonts w:ascii="Consolas" w:hAnsi="Consolas"/>
          <w:color w:val="000000"/>
        </w:rPr>
      </w:pPr>
      <w:ins w:id="194" w:author="Unknown">
        <w:r>
          <w:rPr>
            <w:rStyle w:val="pln"/>
            <w:rFonts w:ascii="Consolas" w:hAnsi="Consolas"/>
            <w:color w:val="000000"/>
          </w:rPr>
          <w:t xml:space="preserve">        explicit_btn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Button</w:t>
        </w:r>
        <w:r>
          <w:rPr>
            <w:rStyle w:val="pun"/>
            <w:rFonts w:ascii="Consolas" w:hAnsi="Consolas"/>
            <w:color w:val="666600"/>
          </w:rPr>
          <w:t>)</w:t>
        </w:r>
        <w:r>
          <w:rPr>
            <w:rStyle w:val="pln"/>
            <w:rFonts w:ascii="Consolas" w:hAnsi="Consolas"/>
            <w:color w:val="000000"/>
          </w:rPr>
          <w:t>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explicit_Intent</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95" w:author="Unknown"/>
          <w:rStyle w:val="pln"/>
          <w:rFonts w:ascii="Consolas" w:hAnsi="Consolas"/>
          <w:color w:val="000000"/>
        </w:rPr>
      </w:pPr>
      <w:ins w:id="196" w:author="Unknown">
        <w:r>
          <w:rPr>
            <w:rStyle w:val="pln"/>
            <w:rFonts w:ascii="Consolas" w:hAnsi="Consolas"/>
            <w:color w:val="000000"/>
          </w:rPr>
          <w:t xml:space="preserve">        implicit_btn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Button</w:t>
        </w:r>
        <w:r>
          <w:rPr>
            <w:rStyle w:val="pun"/>
            <w:rFonts w:ascii="Consolas" w:hAnsi="Consolas"/>
            <w:color w:val="666600"/>
          </w:rPr>
          <w:t>)</w:t>
        </w:r>
        <w:r>
          <w:rPr>
            <w:rStyle w:val="pln"/>
            <w:rFonts w:ascii="Consolas" w:hAnsi="Consolas"/>
            <w:color w:val="000000"/>
          </w:rPr>
          <w:t xml:space="preserve"> findViewById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implicit_Intent</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97"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198" w:author="Unknown"/>
          <w:rStyle w:val="pln"/>
          <w:rFonts w:ascii="Consolas" w:hAnsi="Consolas"/>
          <w:color w:val="000000"/>
        </w:rPr>
      </w:pPr>
      <w:ins w:id="199" w:author="Unknown">
        <w:r>
          <w:rPr>
            <w:rStyle w:val="pln"/>
            <w:rFonts w:ascii="Consolas" w:hAnsi="Consolas"/>
            <w:color w:val="000000"/>
          </w:rPr>
          <w:t xml:space="preserve">        </w:t>
        </w:r>
        <w:r>
          <w:rPr>
            <w:rStyle w:val="com"/>
            <w:rFonts w:ascii="Consolas" w:eastAsiaTheme="majorEastAsia" w:hAnsi="Consolas"/>
            <w:color w:val="880000"/>
          </w:rPr>
          <w:t>//implement Onclick event for Explicit Intent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00"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01" w:author="Unknown"/>
          <w:rStyle w:val="pln"/>
          <w:rFonts w:ascii="Consolas" w:hAnsi="Consolas"/>
          <w:color w:val="000000"/>
        </w:rPr>
      </w:pPr>
      <w:ins w:id="202" w:author="Unknown">
        <w:r>
          <w:rPr>
            <w:rStyle w:val="pln"/>
            <w:rFonts w:ascii="Consolas" w:hAnsi="Consolas"/>
            <w:color w:val="000000"/>
          </w:rPr>
          <w:t xml:space="preserve">        explicit_btn</w:t>
        </w:r>
        <w:r>
          <w:rPr>
            <w:rStyle w:val="pun"/>
            <w:rFonts w:ascii="Consolas" w:hAnsi="Consolas"/>
            <w:color w:val="666600"/>
          </w:rPr>
          <w:t>.</w:t>
        </w:r>
        <w:r>
          <w:rPr>
            <w:rStyle w:val="pln"/>
            <w:rFonts w:ascii="Consolas" w:hAnsi="Consolas"/>
            <w:color w:val="000000"/>
          </w:rPr>
          <w:t>setOnClickListener</w:t>
        </w:r>
        <w:r>
          <w:rPr>
            <w:rStyle w:val="pun"/>
            <w:rFonts w:ascii="Consolas" w:hAnsi="Consolas"/>
            <w:color w:val="666600"/>
          </w:rPr>
          <w:t>(</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View</w:t>
        </w:r>
        <w:r>
          <w:rPr>
            <w:rStyle w:val="pun"/>
            <w:rFonts w:ascii="Consolas" w:hAnsi="Consolas"/>
            <w:color w:val="666600"/>
          </w:rPr>
          <w:t>.</w:t>
        </w:r>
        <w:r>
          <w:rPr>
            <w:rStyle w:val="typ"/>
            <w:rFonts w:ascii="Consolas" w:hAnsi="Consolas"/>
            <w:color w:val="660066"/>
          </w:rPr>
          <w:t>OnClickListener</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03" w:author="Unknown"/>
          <w:rStyle w:val="pln"/>
          <w:rFonts w:ascii="Consolas" w:hAnsi="Consolas"/>
          <w:color w:val="000000"/>
        </w:rPr>
      </w:pPr>
      <w:ins w:id="204" w:author="Unknown">
        <w:r>
          <w:rPr>
            <w:rStyle w:val="pln"/>
            <w:rFonts w:ascii="Consolas" w:hAnsi="Consolas"/>
            <w:color w:val="000000"/>
          </w:rPr>
          <w:t xml:space="preserve">            </w:t>
        </w:r>
        <w:r>
          <w:rPr>
            <w:rStyle w:val="lit"/>
            <w:rFonts w:ascii="Consolas" w:eastAsia="Old Standard TT" w:hAnsi="Consolas"/>
            <w:color w:val="006666"/>
          </w:rPr>
          <w:t>@Override</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05" w:author="Unknown"/>
          <w:rStyle w:val="pln"/>
          <w:rFonts w:ascii="Consolas" w:hAnsi="Consolas"/>
          <w:color w:val="000000"/>
        </w:rPr>
      </w:pPr>
      <w:ins w:id="206" w:author="Unknown">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onClick</w:t>
        </w:r>
        <w:r>
          <w:rPr>
            <w:rStyle w:val="pun"/>
            <w:rFonts w:ascii="Consolas" w:hAnsi="Consolas"/>
            <w:color w:val="666600"/>
          </w:rPr>
          <w:t>(</w:t>
        </w:r>
        <w:r>
          <w:rPr>
            <w:rStyle w:val="typ"/>
            <w:rFonts w:ascii="Consolas" w:hAnsi="Consolas"/>
            <w:color w:val="660066"/>
          </w:rPr>
          <w:t>View</w:t>
        </w:r>
        <w:r>
          <w:rPr>
            <w:rStyle w:val="pln"/>
            <w:rFonts w:ascii="Consolas" w:hAnsi="Consolas"/>
            <w:color w:val="000000"/>
          </w:rPr>
          <w:t xml:space="preserve"> v</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07"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08" w:author="Unknown"/>
          <w:rStyle w:val="pln"/>
          <w:rFonts w:ascii="Consolas" w:hAnsi="Consolas"/>
          <w:color w:val="000000"/>
        </w:rPr>
      </w:pPr>
      <w:ins w:id="209" w:author="Unknown">
        <w:r>
          <w:rPr>
            <w:rStyle w:val="pln"/>
            <w:rFonts w:ascii="Consolas" w:hAnsi="Consolas"/>
            <w:color w:val="000000"/>
          </w:rPr>
          <w:t xml:space="preserve">                </w:t>
        </w:r>
        <w:r>
          <w:rPr>
            <w:rStyle w:val="typ"/>
            <w:rFonts w:ascii="Consolas" w:hAnsi="Consolas"/>
            <w:color w:val="660066"/>
          </w:rPr>
          <w:t>Intent</w:t>
        </w:r>
        <w:r>
          <w:rPr>
            <w:rStyle w:val="pln"/>
            <w:rFonts w:ascii="Consolas" w:hAnsi="Consolas"/>
            <w:color w:val="000000"/>
          </w:rPr>
          <w:t xml:space="preserve"> intent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Intent</w:t>
        </w:r>
        <w:r>
          <w:rPr>
            <w:rStyle w:val="pun"/>
            <w:rFonts w:ascii="Consolas" w:hAnsi="Consolas"/>
            <w:color w:val="666600"/>
          </w:rPr>
          <w:t>(</w:t>
        </w:r>
        <w:r>
          <w:rPr>
            <w:rStyle w:val="pln"/>
            <w:rFonts w:ascii="Consolas" w:hAnsi="Consolas"/>
            <w:color w:val="000000"/>
          </w:rPr>
          <w:t>getBaseContext</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SecondActivity</w:t>
        </w:r>
        <w:r>
          <w:rPr>
            <w:rStyle w:val="pun"/>
            <w:rFonts w:ascii="Consolas" w:hAnsi="Consolas"/>
            <w:color w:val="666600"/>
          </w:rPr>
          <w:t>.</w:t>
        </w:r>
        <w:r>
          <w:rPr>
            <w:rStyle w:val="kwd"/>
            <w:rFonts w:ascii="Consolas" w:hAnsi="Consolas"/>
            <w:color w:val="000088"/>
          </w:rPr>
          <w:t>class</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10" w:author="Unknown"/>
          <w:rStyle w:val="pln"/>
          <w:rFonts w:ascii="Consolas" w:hAnsi="Consolas"/>
          <w:color w:val="000000"/>
        </w:rPr>
      </w:pPr>
      <w:ins w:id="211" w:author="Unknown">
        <w:r>
          <w:rPr>
            <w:rStyle w:val="pln"/>
            <w:rFonts w:ascii="Consolas" w:hAnsi="Consolas"/>
            <w:color w:val="000000"/>
          </w:rPr>
          <w:t xml:space="preserve">                startActivity</w:t>
        </w:r>
        <w:r>
          <w:rPr>
            <w:rStyle w:val="pun"/>
            <w:rFonts w:ascii="Consolas" w:hAnsi="Consolas"/>
            <w:color w:val="666600"/>
          </w:rPr>
          <w:t>(</w:t>
        </w:r>
        <w:r>
          <w:rPr>
            <w:rStyle w:val="pln"/>
            <w:rFonts w:ascii="Consolas" w:hAnsi="Consolas"/>
            <w:color w:val="000000"/>
          </w:rPr>
          <w:t>intent</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12"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13"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14" w:author="Unknown"/>
          <w:rStyle w:val="pln"/>
          <w:rFonts w:ascii="Consolas" w:hAnsi="Consolas"/>
          <w:color w:val="000000"/>
        </w:rPr>
      </w:pPr>
      <w:ins w:id="215" w:author="Unknown">
        <w:r>
          <w:rPr>
            <w:rStyle w:val="pln"/>
            <w:rFonts w:ascii="Consolas" w:hAnsi="Consolas"/>
            <w:color w:val="000000"/>
          </w:rPr>
          <w:t xml:space="preserve">            </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16" w:author="Unknown"/>
          <w:rStyle w:val="pln"/>
          <w:rFonts w:ascii="Consolas" w:hAnsi="Consolas"/>
          <w:color w:val="000000"/>
        </w:rPr>
      </w:pPr>
      <w:ins w:id="217" w:author="Unknown">
        <w:r>
          <w:rPr>
            <w:rStyle w:val="pln"/>
            <w:rFonts w:ascii="Consolas" w:hAnsi="Consolas"/>
            <w:color w:val="000000"/>
          </w:rPr>
          <w:t xml:space="preserve">        </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18"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19" w:author="Unknown"/>
          <w:rStyle w:val="pln"/>
          <w:rFonts w:ascii="Consolas" w:hAnsi="Consolas"/>
          <w:color w:val="000000"/>
        </w:rPr>
      </w:pPr>
      <w:ins w:id="220" w:author="Unknown">
        <w:r>
          <w:rPr>
            <w:rStyle w:val="pln"/>
            <w:rFonts w:ascii="Consolas" w:hAnsi="Consolas"/>
            <w:color w:val="000000"/>
          </w:rPr>
          <w:t xml:space="preserve">        </w:t>
        </w:r>
        <w:r>
          <w:rPr>
            <w:rStyle w:val="com"/>
            <w:rFonts w:ascii="Consolas" w:eastAsiaTheme="majorEastAsia" w:hAnsi="Consolas"/>
            <w:color w:val="880000"/>
          </w:rPr>
          <w:t>//implement onClick event for Implicit Intent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21"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22" w:author="Unknown"/>
          <w:rStyle w:val="pln"/>
          <w:rFonts w:ascii="Consolas" w:hAnsi="Consolas"/>
          <w:color w:val="000000"/>
        </w:rPr>
      </w:pPr>
      <w:ins w:id="223" w:author="Unknown">
        <w:r>
          <w:rPr>
            <w:rStyle w:val="pln"/>
            <w:rFonts w:ascii="Consolas" w:hAnsi="Consolas"/>
            <w:color w:val="000000"/>
          </w:rPr>
          <w:t xml:space="preserve">        implicit_btn</w:t>
        </w:r>
        <w:r>
          <w:rPr>
            <w:rStyle w:val="pun"/>
            <w:rFonts w:ascii="Consolas" w:hAnsi="Consolas"/>
            <w:color w:val="666600"/>
          </w:rPr>
          <w:t>.</w:t>
        </w:r>
        <w:r>
          <w:rPr>
            <w:rStyle w:val="pln"/>
            <w:rFonts w:ascii="Consolas" w:hAnsi="Consolas"/>
            <w:color w:val="000000"/>
          </w:rPr>
          <w:t>setOnClickListener</w:t>
        </w:r>
        <w:r>
          <w:rPr>
            <w:rStyle w:val="pun"/>
            <w:rFonts w:ascii="Consolas" w:hAnsi="Consolas"/>
            <w:color w:val="666600"/>
          </w:rPr>
          <w:t>(</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View</w:t>
        </w:r>
        <w:r>
          <w:rPr>
            <w:rStyle w:val="pun"/>
            <w:rFonts w:ascii="Consolas" w:hAnsi="Consolas"/>
            <w:color w:val="666600"/>
          </w:rPr>
          <w:t>.</w:t>
        </w:r>
        <w:r>
          <w:rPr>
            <w:rStyle w:val="typ"/>
            <w:rFonts w:ascii="Consolas" w:hAnsi="Consolas"/>
            <w:color w:val="660066"/>
          </w:rPr>
          <w:t>OnClickListener</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24" w:author="Unknown"/>
          <w:rStyle w:val="pln"/>
          <w:rFonts w:ascii="Consolas" w:hAnsi="Consolas"/>
          <w:color w:val="000000"/>
        </w:rPr>
      </w:pPr>
      <w:ins w:id="225" w:author="Unknown">
        <w:r>
          <w:rPr>
            <w:rStyle w:val="pln"/>
            <w:rFonts w:ascii="Consolas" w:hAnsi="Consolas"/>
            <w:color w:val="000000"/>
          </w:rPr>
          <w:t xml:space="preserve">            </w:t>
        </w:r>
        <w:r>
          <w:rPr>
            <w:rStyle w:val="lit"/>
            <w:rFonts w:ascii="Consolas" w:eastAsia="Old Standard TT" w:hAnsi="Consolas"/>
            <w:color w:val="006666"/>
          </w:rPr>
          <w:t>@Override</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26" w:author="Unknown"/>
          <w:rStyle w:val="pln"/>
          <w:rFonts w:ascii="Consolas" w:hAnsi="Consolas"/>
          <w:color w:val="000000"/>
        </w:rPr>
      </w:pPr>
      <w:ins w:id="227" w:author="Unknown">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onClick</w:t>
        </w:r>
        <w:r>
          <w:rPr>
            <w:rStyle w:val="pun"/>
            <w:rFonts w:ascii="Consolas" w:hAnsi="Consolas"/>
            <w:color w:val="666600"/>
          </w:rPr>
          <w:t>(</w:t>
        </w:r>
        <w:r>
          <w:rPr>
            <w:rStyle w:val="typ"/>
            <w:rFonts w:ascii="Consolas" w:hAnsi="Consolas"/>
            <w:color w:val="660066"/>
          </w:rPr>
          <w:t>View</w:t>
        </w:r>
        <w:r>
          <w:rPr>
            <w:rStyle w:val="pln"/>
            <w:rFonts w:ascii="Consolas" w:hAnsi="Consolas"/>
            <w:color w:val="000000"/>
          </w:rPr>
          <w:t xml:space="preserve"> v</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28"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29" w:author="Unknown"/>
          <w:rStyle w:val="pln"/>
          <w:rFonts w:ascii="Consolas" w:hAnsi="Consolas"/>
          <w:color w:val="000000"/>
        </w:rPr>
      </w:pPr>
      <w:ins w:id="230" w:author="Unknown">
        <w:r>
          <w:rPr>
            <w:rStyle w:val="pln"/>
            <w:rFonts w:ascii="Consolas" w:hAnsi="Consolas"/>
            <w:color w:val="000000"/>
          </w:rPr>
          <w:t xml:space="preserve">                </w:t>
        </w:r>
        <w:r>
          <w:rPr>
            <w:rStyle w:val="typ"/>
            <w:rFonts w:ascii="Consolas" w:hAnsi="Consolas"/>
            <w:color w:val="660066"/>
          </w:rPr>
          <w:t>Intent</w:t>
        </w:r>
        <w:r>
          <w:rPr>
            <w:rStyle w:val="pln"/>
            <w:rFonts w:ascii="Consolas" w:hAnsi="Consolas"/>
            <w:color w:val="000000"/>
          </w:rPr>
          <w:t xml:space="preserve"> intent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Intent</w:t>
        </w:r>
        <w:r>
          <w:rPr>
            <w:rStyle w:val="pun"/>
            <w:rFonts w:ascii="Consolas" w:hAnsi="Consolas"/>
            <w:color w:val="666600"/>
          </w:rPr>
          <w:t>(</w:t>
        </w:r>
        <w:r>
          <w:rPr>
            <w:rStyle w:val="typ"/>
            <w:rFonts w:ascii="Consolas" w:hAnsi="Consolas"/>
            <w:color w:val="660066"/>
          </w:rPr>
          <w:t>Intent</w:t>
        </w:r>
        <w:r>
          <w:rPr>
            <w:rStyle w:val="pun"/>
            <w:rFonts w:ascii="Consolas" w:hAnsi="Consolas"/>
            <w:color w:val="666600"/>
          </w:rPr>
          <w:t>.</w:t>
        </w:r>
        <w:r>
          <w:rPr>
            <w:rStyle w:val="pln"/>
            <w:rFonts w:ascii="Consolas" w:hAnsi="Consolas"/>
            <w:color w:val="000000"/>
          </w:rPr>
          <w:t>ACTION_VIEW</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31" w:author="Unknown"/>
          <w:rStyle w:val="pln"/>
          <w:rFonts w:ascii="Consolas" w:hAnsi="Consolas"/>
          <w:color w:val="000000"/>
        </w:rPr>
      </w:pPr>
      <w:ins w:id="232" w:author="Unknown">
        <w:r>
          <w:rPr>
            <w:rStyle w:val="pln"/>
            <w:rFonts w:ascii="Consolas" w:hAnsi="Consolas"/>
            <w:color w:val="000000"/>
          </w:rPr>
          <w:t xml:space="preserve">                intent</w:t>
        </w:r>
        <w:r>
          <w:rPr>
            <w:rStyle w:val="pun"/>
            <w:rFonts w:ascii="Consolas" w:hAnsi="Consolas"/>
            <w:color w:val="666600"/>
          </w:rPr>
          <w:t>.</w:t>
        </w:r>
        <w:r>
          <w:rPr>
            <w:rStyle w:val="pln"/>
            <w:rFonts w:ascii="Consolas" w:hAnsi="Consolas"/>
            <w:color w:val="000000"/>
          </w:rPr>
          <w:t>setData</w:t>
        </w:r>
        <w:r>
          <w:rPr>
            <w:rStyle w:val="pun"/>
            <w:rFonts w:ascii="Consolas" w:hAnsi="Consolas"/>
            <w:color w:val="666600"/>
          </w:rPr>
          <w:t>(</w:t>
        </w:r>
        <w:r>
          <w:rPr>
            <w:rStyle w:val="typ"/>
            <w:rFonts w:ascii="Consolas" w:hAnsi="Consolas"/>
            <w:color w:val="660066"/>
          </w:rPr>
          <w:t>Uri</w:t>
        </w:r>
        <w:r>
          <w:rPr>
            <w:rStyle w:val="pun"/>
            <w:rFonts w:ascii="Consolas" w:hAnsi="Consolas"/>
            <w:color w:val="666600"/>
          </w:rPr>
          <w:t>.</w:t>
        </w:r>
        <w:r>
          <w:rPr>
            <w:rStyle w:val="pln"/>
            <w:rFonts w:ascii="Consolas" w:hAnsi="Consolas"/>
            <w:color w:val="000000"/>
          </w:rPr>
          <w:t>parse</w:t>
        </w:r>
        <w:r>
          <w:rPr>
            <w:rStyle w:val="pun"/>
            <w:rFonts w:ascii="Consolas" w:hAnsi="Consolas"/>
            <w:color w:val="666600"/>
          </w:rPr>
          <w:t>(</w:t>
        </w:r>
        <w:r>
          <w:rPr>
            <w:rStyle w:val="str"/>
            <w:rFonts w:ascii="Consolas" w:eastAsiaTheme="majorEastAsia" w:hAnsi="Consolas"/>
            <w:color w:val="008800"/>
          </w:rPr>
          <w:t>"https://www.abhiandroid.com"</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33" w:author="Unknown"/>
          <w:rStyle w:val="pln"/>
          <w:rFonts w:ascii="Consolas" w:hAnsi="Consolas"/>
          <w:color w:val="000000"/>
        </w:rPr>
      </w:pPr>
      <w:ins w:id="234" w:author="Unknown">
        <w:r>
          <w:rPr>
            <w:rStyle w:val="pln"/>
            <w:rFonts w:ascii="Consolas" w:hAnsi="Consolas"/>
            <w:color w:val="000000"/>
          </w:rPr>
          <w:t xml:space="preserve">                startActivity</w:t>
        </w:r>
        <w:r>
          <w:rPr>
            <w:rStyle w:val="pun"/>
            <w:rFonts w:ascii="Consolas" w:hAnsi="Consolas"/>
            <w:color w:val="666600"/>
          </w:rPr>
          <w:t>(</w:t>
        </w:r>
        <w:r>
          <w:rPr>
            <w:rStyle w:val="pln"/>
            <w:rFonts w:ascii="Consolas" w:hAnsi="Consolas"/>
            <w:color w:val="000000"/>
          </w:rPr>
          <w:t>intent</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35" w:author="Unknown"/>
          <w:rStyle w:val="pln"/>
          <w:rFonts w:ascii="Consolas" w:hAnsi="Consolas"/>
          <w:color w:val="000000"/>
        </w:rPr>
      </w:pPr>
      <w:ins w:id="236" w:author="Unknown">
        <w:r>
          <w:rPr>
            <w:rStyle w:val="pln"/>
            <w:rFonts w:ascii="Consolas" w:hAnsi="Consolas"/>
            <w:color w:val="000000"/>
          </w:rPr>
          <w:t xml:space="preserve">            </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37" w:author="Unknown"/>
          <w:rStyle w:val="pln"/>
          <w:rFonts w:ascii="Consolas" w:hAnsi="Consolas"/>
          <w:color w:val="000000"/>
        </w:rPr>
      </w:pPr>
      <w:ins w:id="238" w:author="Unknown">
        <w:r>
          <w:rPr>
            <w:rStyle w:val="pln"/>
            <w:rFonts w:ascii="Consolas" w:hAnsi="Consolas"/>
            <w:color w:val="000000"/>
          </w:rPr>
          <w:t xml:space="preserve">        </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39"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40"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41" w:author="Unknown"/>
          <w:rStyle w:val="pln"/>
          <w:rFonts w:ascii="Consolas" w:hAnsi="Consolas"/>
          <w:color w:val="000000"/>
        </w:rPr>
      </w:pPr>
      <w:ins w:id="242" w:author="Unknown">
        <w:r>
          <w:rPr>
            <w:rStyle w:val="pln"/>
            <w:rFonts w:ascii="Consolas" w:hAnsi="Consolas"/>
            <w:color w:val="000000"/>
          </w:rPr>
          <w:t xml:space="preserve">    </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43" w:author="Unknown"/>
          <w:rFonts w:ascii="Consolas" w:hAnsi="Consolas"/>
          <w:color w:val="333333"/>
        </w:rPr>
      </w:pPr>
      <w:ins w:id="244" w:author="Unknown">
        <w:r>
          <w:rPr>
            <w:rStyle w:val="pun"/>
            <w:rFonts w:ascii="Consolas" w:hAnsi="Consolas"/>
            <w:color w:val="666600"/>
          </w:rPr>
          <w:t>}</w:t>
        </w:r>
      </w:ins>
    </w:p>
    <w:p w:rsidR="00B3020D" w:rsidRDefault="00B3020D" w:rsidP="00B3020D">
      <w:pPr>
        <w:pStyle w:val="NormalWeb"/>
        <w:shd w:val="clear" w:color="auto" w:fill="FFFFFF"/>
        <w:spacing w:before="0" w:beforeAutospacing="0" w:after="150" w:afterAutospacing="0"/>
        <w:jc w:val="both"/>
        <w:rPr>
          <w:ins w:id="245" w:author="Unknown"/>
          <w:rFonts w:ascii="Calibri" w:hAnsi="Calibri" w:cs="Calibri"/>
          <w:color w:val="555555"/>
          <w:sz w:val="26"/>
          <w:szCs w:val="26"/>
        </w:rPr>
      </w:pPr>
      <w:ins w:id="246" w:author="Unknown">
        <w:r>
          <w:rPr>
            <w:rStyle w:val="Strong"/>
            <w:rFonts w:ascii="Calibri" w:hAnsi="Calibri" w:cs="Calibri"/>
            <w:color w:val="555555"/>
            <w:sz w:val="26"/>
            <w:szCs w:val="26"/>
          </w:rPr>
          <w:t>Step 4: Create A New JAVA class name SecondActivity</w:t>
        </w:r>
      </w:ins>
    </w:p>
    <w:p w:rsidR="00B3020D" w:rsidRDefault="00B3020D" w:rsidP="00B3020D">
      <w:pPr>
        <w:pStyle w:val="NormalWeb"/>
        <w:shd w:val="clear" w:color="auto" w:fill="FFFFFF"/>
        <w:spacing w:before="0" w:beforeAutospacing="0" w:after="150" w:afterAutospacing="0"/>
        <w:jc w:val="both"/>
        <w:rPr>
          <w:ins w:id="247" w:author="Unknown"/>
          <w:rFonts w:ascii="Calibri" w:hAnsi="Calibri" w:cs="Calibri"/>
          <w:color w:val="555555"/>
          <w:sz w:val="26"/>
          <w:szCs w:val="26"/>
        </w:rPr>
      </w:pPr>
      <w:ins w:id="248" w:author="Unknown">
        <w:r>
          <w:rPr>
            <w:rFonts w:ascii="Calibri" w:hAnsi="Calibri" w:cs="Calibri"/>
            <w:color w:val="555555"/>
            <w:sz w:val="26"/>
            <w:szCs w:val="26"/>
          </w:rPr>
          <w:t>Now we need to create another SecondActivity.java which will simply open the layout of activity_second.xml . Also we will use </w:t>
        </w:r>
        <w:r>
          <w:rPr>
            <w:rFonts w:ascii="Calibri" w:hAnsi="Calibri" w:cs="Calibri"/>
            <w:color w:val="555555"/>
            <w:sz w:val="26"/>
            <w:szCs w:val="26"/>
          </w:rPr>
          <w:fldChar w:fldCharType="begin"/>
        </w:r>
        <w:r>
          <w:rPr>
            <w:rFonts w:ascii="Calibri" w:hAnsi="Calibri" w:cs="Calibri"/>
            <w:color w:val="555555"/>
            <w:sz w:val="26"/>
            <w:szCs w:val="26"/>
          </w:rPr>
          <w:instrText xml:space="preserve"> HYPERLINK "https://abhiandroid.com/programming/custom-toast-tutorial-example.html/" \o "Toast" \t "_self" </w:instrText>
        </w:r>
        <w:r>
          <w:rPr>
            <w:rFonts w:ascii="Calibri" w:hAnsi="Calibri" w:cs="Calibri"/>
            <w:color w:val="555555"/>
            <w:sz w:val="26"/>
            <w:szCs w:val="26"/>
          </w:rPr>
          <w:fldChar w:fldCharType="separate"/>
        </w:r>
        <w:r>
          <w:rPr>
            <w:rStyle w:val="Hyperlink"/>
            <w:rFonts w:ascii="Calibri" w:hAnsi="Calibri" w:cs="Calibri"/>
            <w:color w:val="337AB7"/>
            <w:sz w:val="26"/>
            <w:szCs w:val="26"/>
          </w:rPr>
          <w:t>Toast</w:t>
        </w:r>
        <w:r>
          <w:rPr>
            <w:rFonts w:ascii="Calibri" w:hAnsi="Calibri" w:cs="Calibri"/>
            <w:color w:val="555555"/>
            <w:sz w:val="26"/>
            <w:szCs w:val="26"/>
          </w:rPr>
          <w:fldChar w:fldCharType="end"/>
        </w:r>
        <w:r>
          <w:rPr>
            <w:rFonts w:ascii="Calibri" w:hAnsi="Calibri" w:cs="Calibri"/>
            <w:color w:val="555555"/>
            <w:sz w:val="26"/>
            <w:szCs w:val="26"/>
          </w:rPr>
          <w:t> to display message that he is on second activity.</w:t>
        </w:r>
      </w:ins>
    </w:p>
    <w:p w:rsidR="00B3020D" w:rsidRDefault="00B3020D" w:rsidP="00B3020D">
      <w:pPr>
        <w:pStyle w:val="NormalWeb"/>
        <w:shd w:val="clear" w:color="auto" w:fill="FFFFFF"/>
        <w:spacing w:before="0" w:beforeAutospacing="0" w:after="150" w:afterAutospacing="0"/>
        <w:jc w:val="both"/>
        <w:rPr>
          <w:ins w:id="249" w:author="Unknown"/>
          <w:rFonts w:ascii="Calibri" w:hAnsi="Calibri" w:cs="Calibri"/>
          <w:color w:val="555555"/>
          <w:sz w:val="26"/>
          <w:szCs w:val="26"/>
        </w:rPr>
      </w:pPr>
      <w:ins w:id="250" w:author="Unknown">
        <w:r>
          <w:rPr>
            <w:rStyle w:val="Strong"/>
            <w:rFonts w:ascii="Calibri" w:hAnsi="Calibri" w:cs="Calibri"/>
            <w:color w:val="555555"/>
            <w:sz w:val="26"/>
            <w:szCs w:val="26"/>
          </w:rPr>
          <w:t>Below is the complete code of SecondActivity.java:</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51" w:author="Unknown"/>
          <w:rStyle w:val="pln"/>
          <w:rFonts w:ascii="Consolas" w:hAnsi="Consolas"/>
          <w:color w:val="000000"/>
        </w:rPr>
      </w:pPr>
      <w:ins w:id="252" w:author="Unknown">
        <w:r>
          <w:rPr>
            <w:rStyle w:val="kwd"/>
            <w:rFonts w:ascii="Consolas" w:hAnsi="Consolas"/>
            <w:color w:val="000088"/>
          </w:rPr>
          <w:t>package</w:t>
        </w:r>
        <w:r>
          <w:rPr>
            <w:rStyle w:val="pln"/>
            <w:rFonts w:ascii="Consolas" w:hAnsi="Consolas"/>
            <w:color w:val="000000"/>
          </w:rPr>
          <w:t xml:space="preserve"> com</w:t>
        </w:r>
        <w:r>
          <w:rPr>
            <w:rStyle w:val="pun"/>
            <w:rFonts w:ascii="Consolas" w:hAnsi="Consolas"/>
            <w:color w:val="666600"/>
          </w:rPr>
          <w:t>.</w:t>
        </w:r>
        <w:r>
          <w:rPr>
            <w:rStyle w:val="pln"/>
            <w:rFonts w:ascii="Consolas" w:hAnsi="Consolas"/>
            <w:color w:val="000000"/>
          </w:rPr>
          <w:t>example</w:t>
        </w:r>
        <w:r>
          <w:rPr>
            <w:rStyle w:val="pun"/>
            <w:rFonts w:ascii="Consolas" w:hAnsi="Consolas"/>
            <w:color w:val="666600"/>
          </w:rPr>
          <w:t>.</w:t>
        </w:r>
        <w:r>
          <w:rPr>
            <w:rStyle w:val="pln"/>
            <w:rFonts w:ascii="Consolas" w:hAnsi="Consolas"/>
            <w:color w:val="000000"/>
          </w:rPr>
          <w:t>android</w:t>
        </w:r>
        <w:r>
          <w:rPr>
            <w:rStyle w:val="pun"/>
            <w:rFonts w:ascii="Consolas" w:hAnsi="Consolas"/>
            <w:color w:val="666600"/>
          </w:rPr>
          <w:t>.</w:t>
        </w:r>
        <w:r>
          <w:rPr>
            <w:rStyle w:val="pln"/>
            <w:rFonts w:ascii="Consolas" w:hAnsi="Consolas"/>
            <w:color w:val="000000"/>
          </w:rPr>
          <w:t>intents</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53"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54" w:author="Unknown"/>
          <w:rStyle w:val="pln"/>
          <w:rFonts w:ascii="Consolas" w:hAnsi="Consolas"/>
          <w:color w:val="000000"/>
        </w:rPr>
      </w:pPr>
      <w:ins w:id="255" w:author="Unknown">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support</w:t>
        </w:r>
        <w:r>
          <w:rPr>
            <w:rStyle w:val="pun"/>
            <w:rFonts w:ascii="Consolas" w:hAnsi="Consolas"/>
            <w:color w:val="666600"/>
          </w:rPr>
          <w:t>.</w:t>
        </w:r>
        <w:r>
          <w:rPr>
            <w:rStyle w:val="pln"/>
            <w:rFonts w:ascii="Consolas" w:hAnsi="Consolas"/>
            <w:color w:val="000000"/>
          </w:rPr>
          <w:t>v7</w:t>
        </w:r>
        <w:r>
          <w:rPr>
            <w:rStyle w:val="pun"/>
            <w:rFonts w:ascii="Consolas" w:hAnsi="Consolas"/>
            <w:color w:val="666600"/>
          </w:rPr>
          <w:t>.</w:t>
        </w:r>
        <w:r>
          <w:rPr>
            <w:rStyle w:val="pln"/>
            <w:rFonts w:ascii="Consolas" w:hAnsi="Consolas"/>
            <w:color w:val="000000"/>
          </w:rPr>
          <w:t>app</w:t>
        </w:r>
        <w:r>
          <w:rPr>
            <w:rStyle w:val="pun"/>
            <w:rFonts w:ascii="Consolas" w:hAnsi="Consolas"/>
            <w:color w:val="666600"/>
          </w:rPr>
          <w:t>.</w:t>
        </w:r>
        <w:r>
          <w:rPr>
            <w:rStyle w:val="typ"/>
            <w:rFonts w:ascii="Consolas" w:hAnsi="Consolas"/>
            <w:color w:val="660066"/>
          </w:rPr>
          <w:t>AppCompatActivity</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56" w:author="Unknown"/>
          <w:rStyle w:val="pln"/>
          <w:rFonts w:ascii="Consolas" w:hAnsi="Consolas"/>
          <w:color w:val="000000"/>
        </w:rPr>
      </w:pPr>
      <w:ins w:id="257" w:author="Unknown">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os</w:t>
        </w:r>
        <w:r>
          <w:rPr>
            <w:rStyle w:val="pun"/>
            <w:rFonts w:ascii="Consolas" w:hAnsi="Consolas"/>
            <w:color w:val="666600"/>
          </w:rPr>
          <w:t>.</w:t>
        </w:r>
        <w:r>
          <w:rPr>
            <w:rStyle w:val="typ"/>
            <w:rFonts w:ascii="Consolas" w:hAnsi="Consolas"/>
            <w:color w:val="660066"/>
          </w:rPr>
          <w:t>Bundle</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58" w:author="Unknown"/>
          <w:rStyle w:val="pln"/>
          <w:rFonts w:ascii="Consolas" w:hAnsi="Consolas"/>
          <w:color w:val="000000"/>
        </w:rPr>
      </w:pPr>
      <w:ins w:id="259" w:author="Unknown">
        <w:r>
          <w:rPr>
            <w:rStyle w:val="kwd"/>
            <w:rFonts w:ascii="Consolas" w:hAnsi="Consolas"/>
            <w:color w:val="000088"/>
          </w:rPr>
          <w:t>import</w:t>
        </w:r>
        <w:r>
          <w:rPr>
            <w:rStyle w:val="pln"/>
            <w:rFonts w:ascii="Consolas" w:hAnsi="Consolas"/>
            <w:color w:val="000000"/>
          </w:rPr>
          <w:t xml:space="preserve"> android</w:t>
        </w:r>
        <w:r>
          <w:rPr>
            <w:rStyle w:val="pun"/>
            <w:rFonts w:ascii="Consolas" w:hAnsi="Consolas"/>
            <w:color w:val="666600"/>
          </w:rPr>
          <w:t>.</w:t>
        </w:r>
        <w:r>
          <w:rPr>
            <w:rStyle w:val="pln"/>
            <w:rFonts w:ascii="Consolas" w:hAnsi="Consolas"/>
            <w:color w:val="000000"/>
          </w:rPr>
          <w:t>widget</w:t>
        </w:r>
        <w:r>
          <w:rPr>
            <w:rStyle w:val="pun"/>
            <w:rFonts w:ascii="Consolas" w:hAnsi="Consolas"/>
            <w:color w:val="666600"/>
          </w:rPr>
          <w:t>.</w:t>
        </w:r>
        <w:r>
          <w:rPr>
            <w:rStyle w:val="typ"/>
            <w:rFonts w:ascii="Consolas" w:hAnsi="Consolas"/>
            <w:color w:val="660066"/>
          </w:rPr>
          <w:t>Toast</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60"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61" w:author="Unknown"/>
          <w:rStyle w:val="pln"/>
          <w:rFonts w:ascii="Consolas" w:hAnsi="Consolas"/>
          <w:color w:val="000000"/>
        </w:rPr>
      </w:pPr>
      <w:ins w:id="262" w:author="Unknown">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r>
          <w:rPr>
            <w:rStyle w:val="typ"/>
            <w:rFonts w:ascii="Consolas" w:hAnsi="Consolas"/>
            <w:color w:val="660066"/>
          </w:rPr>
          <w:t>SecondActivity</w:t>
        </w:r>
        <w:r>
          <w:rPr>
            <w:rStyle w:val="pln"/>
            <w:rFonts w:ascii="Consolas" w:hAnsi="Consolas"/>
            <w:color w:val="000000"/>
          </w:rPr>
          <w:t xml:space="preserve"> </w:t>
        </w:r>
        <w:r>
          <w:rPr>
            <w:rStyle w:val="kwd"/>
            <w:rFonts w:ascii="Consolas" w:hAnsi="Consolas"/>
            <w:color w:val="000088"/>
          </w:rPr>
          <w:t>extends</w:t>
        </w:r>
        <w:r>
          <w:rPr>
            <w:rStyle w:val="pln"/>
            <w:rFonts w:ascii="Consolas" w:hAnsi="Consolas"/>
            <w:color w:val="000000"/>
          </w:rPr>
          <w:t xml:space="preserve"> </w:t>
        </w:r>
        <w:r>
          <w:rPr>
            <w:rStyle w:val="typ"/>
            <w:rFonts w:ascii="Consolas" w:hAnsi="Consolas"/>
            <w:color w:val="660066"/>
          </w:rPr>
          <w:t>AppCompatActivity</w:t>
        </w:r>
        <w:r>
          <w:rPr>
            <w:rStyle w:val="pln"/>
            <w:rFonts w:ascii="Consolas" w:hAnsi="Consolas"/>
            <w:color w:val="000000"/>
          </w:rPr>
          <w:t xml:space="preserve"> </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63"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64" w:author="Unknown"/>
          <w:rStyle w:val="pln"/>
          <w:rFonts w:ascii="Consolas" w:hAnsi="Consolas"/>
          <w:color w:val="000000"/>
        </w:rPr>
      </w:pPr>
      <w:ins w:id="265" w:author="Unknown">
        <w:r>
          <w:rPr>
            <w:rStyle w:val="pln"/>
            <w:rFonts w:ascii="Consolas" w:hAnsi="Consolas"/>
            <w:color w:val="000000"/>
          </w:rPr>
          <w:t xml:space="preserve">    </w:t>
        </w:r>
        <w:r>
          <w:rPr>
            <w:rStyle w:val="lit"/>
            <w:rFonts w:ascii="Consolas" w:eastAsia="Old Standard TT" w:hAnsi="Consolas"/>
            <w:color w:val="006666"/>
          </w:rPr>
          <w:t>@Override</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66" w:author="Unknown"/>
          <w:rStyle w:val="pln"/>
          <w:rFonts w:ascii="Consolas" w:hAnsi="Consolas"/>
          <w:color w:val="000000"/>
        </w:rPr>
      </w:pPr>
      <w:ins w:id="267" w:author="Unknown">
        <w:r>
          <w:rPr>
            <w:rStyle w:val="pln"/>
            <w:rFonts w:ascii="Consolas" w:hAnsi="Consolas"/>
            <w:color w:val="000000"/>
          </w:rPr>
          <w:t xml:space="preserve">    </w:t>
        </w:r>
        <w:r>
          <w:rPr>
            <w:rStyle w:val="kwd"/>
            <w:rFonts w:ascii="Consolas" w:hAnsi="Consolas"/>
            <w:color w:val="000088"/>
          </w:rPr>
          <w:t>protected</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onCreate</w:t>
        </w:r>
        <w:r>
          <w:rPr>
            <w:rStyle w:val="pun"/>
            <w:rFonts w:ascii="Consolas" w:hAnsi="Consolas"/>
            <w:color w:val="666600"/>
          </w:rPr>
          <w:t>(</w:t>
        </w:r>
        <w:r>
          <w:rPr>
            <w:rStyle w:val="typ"/>
            <w:rFonts w:ascii="Consolas" w:hAnsi="Consolas"/>
            <w:color w:val="660066"/>
          </w:rPr>
          <w:t>Bundle</w:t>
        </w:r>
        <w:r>
          <w:rPr>
            <w:rStyle w:val="pln"/>
            <w:rFonts w:ascii="Consolas" w:hAnsi="Consolas"/>
            <w:color w:val="000000"/>
          </w:rPr>
          <w:t xml:space="preserve"> savedInstanceState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68" w:author="Unknown"/>
          <w:rStyle w:val="pln"/>
          <w:rFonts w:ascii="Consolas" w:hAnsi="Consolas"/>
          <w:color w:val="000000"/>
        </w:rPr>
      </w:pPr>
      <w:ins w:id="269" w:author="Unknown">
        <w:r>
          <w:rPr>
            <w:rStyle w:val="pln"/>
            <w:rFonts w:ascii="Consolas" w:hAnsi="Consolas"/>
            <w:color w:val="000000"/>
          </w:rPr>
          <w:t xml:space="preserve">        </w:t>
        </w:r>
        <w:r>
          <w:rPr>
            <w:rStyle w:val="kwd"/>
            <w:rFonts w:ascii="Consolas" w:hAnsi="Consolas"/>
            <w:color w:val="000088"/>
          </w:rPr>
          <w:t>super</w:t>
        </w:r>
        <w:r>
          <w:rPr>
            <w:rStyle w:val="pun"/>
            <w:rFonts w:ascii="Consolas" w:hAnsi="Consolas"/>
            <w:color w:val="666600"/>
          </w:rPr>
          <w:t>.</w:t>
        </w:r>
        <w:r>
          <w:rPr>
            <w:rStyle w:val="pln"/>
            <w:rFonts w:ascii="Consolas" w:hAnsi="Consolas"/>
            <w:color w:val="000000"/>
          </w:rPr>
          <w:t>onCreate</w:t>
        </w:r>
        <w:r>
          <w:rPr>
            <w:rStyle w:val="pun"/>
            <w:rFonts w:ascii="Consolas" w:hAnsi="Consolas"/>
            <w:color w:val="666600"/>
          </w:rPr>
          <w:t>(</w:t>
        </w:r>
        <w:r>
          <w:rPr>
            <w:rStyle w:val="pln"/>
            <w:rFonts w:ascii="Consolas" w:hAnsi="Consolas"/>
            <w:color w:val="000000"/>
          </w:rPr>
          <w:t>savedInstanceState</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70" w:author="Unknown"/>
          <w:rStyle w:val="pln"/>
          <w:rFonts w:ascii="Consolas" w:hAnsi="Consolas"/>
          <w:color w:val="000000"/>
        </w:rPr>
      </w:pPr>
      <w:ins w:id="271" w:author="Unknown">
        <w:r>
          <w:rPr>
            <w:rStyle w:val="pln"/>
            <w:rFonts w:ascii="Consolas" w:hAnsi="Consolas"/>
            <w:color w:val="000000"/>
          </w:rPr>
          <w:t xml:space="preserve">        setContentView</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layout</w:t>
        </w:r>
        <w:r>
          <w:rPr>
            <w:rStyle w:val="pun"/>
            <w:rFonts w:ascii="Consolas" w:hAnsi="Consolas"/>
            <w:color w:val="666600"/>
          </w:rPr>
          <w:t>.</w:t>
        </w:r>
        <w:r>
          <w:rPr>
            <w:rStyle w:val="pln"/>
            <w:rFonts w:ascii="Consolas" w:hAnsi="Consolas"/>
            <w:color w:val="000000"/>
          </w:rPr>
          <w:t>activity_second</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72"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73" w:author="Unknown"/>
          <w:rStyle w:val="pln"/>
          <w:rFonts w:ascii="Consolas" w:hAnsi="Consolas"/>
          <w:color w:val="000000"/>
        </w:rPr>
      </w:pPr>
      <w:ins w:id="274" w:author="Unknown">
        <w:r>
          <w:rPr>
            <w:rStyle w:val="pln"/>
            <w:rFonts w:ascii="Consolas" w:hAnsi="Consolas"/>
            <w:color w:val="000000"/>
          </w:rPr>
          <w:t xml:space="preserve">        </w:t>
        </w:r>
        <w:r>
          <w:rPr>
            <w:rStyle w:val="typ"/>
            <w:rFonts w:ascii="Consolas" w:hAnsi="Consolas"/>
            <w:color w:val="660066"/>
          </w:rPr>
          <w:t>Toast</w:t>
        </w:r>
        <w:r>
          <w:rPr>
            <w:rStyle w:val="pun"/>
            <w:rFonts w:ascii="Consolas" w:hAnsi="Consolas"/>
            <w:color w:val="666600"/>
          </w:rPr>
          <w:t>.</w:t>
        </w:r>
        <w:r>
          <w:rPr>
            <w:rStyle w:val="pln"/>
            <w:rFonts w:ascii="Consolas" w:hAnsi="Consolas"/>
            <w:color w:val="000000"/>
          </w:rPr>
          <w:t>makeText</w:t>
        </w:r>
        <w:r>
          <w:rPr>
            <w:rStyle w:val="pun"/>
            <w:rFonts w:ascii="Consolas" w:hAnsi="Consolas"/>
            <w:color w:val="666600"/>
          </w:rPr>
          <w:t>(</w:t>
        </w:r>
        <w:r>
          <w:rPr>
            <w:rStyle w:val="pln"/>
            <w:rFonts w:ascii="Consolas" w:hAnsi="Consolas"/>
            <w:color w:val="000000"/>
          </w:rPr>
          <w:t>getApplicationContext</w:t>
        </w:r>
        <w:r>
          <w:rPr>
            <w:rStyle w:val="pun"/>
            <w:rFonts w:ascii="Consolas" w:hAnsi="Consolas"/>
            <w:color w:val="666600"/>
          </w:rPr>
          <w:t>(),</w:t>
        </w:r>
        <w:r>
          <w:rPr>
            <w:rStyle w:val="pln"/>
            <w:rFonts w:ascii="Consolas" w:hAnsi="Consolas"/>
            <w:color w:val="000000"/>
          </w:rPr>
          <w:t xml:space="preserve"> </w:t>
        </w:r>
        <w:r>
          <w:rPr>
            <w:rStyle w:val="str"/>
            <w:rFonts w:ascii="Consolas" w:eastAsiaTheme="majorEastAsia" w:hAnsi="Consolas"/>
            <w:color w:val="008800"/>
          </w:rPr>
          <w:t>"We are moved to second Activity"</w:t>
        </w:r>
        <w:r>
          <w:rPr>
            <w:rStyle w:val="pun"/>
            <w:rFonts w:ascii="Consolas" w:hAnsi="Consolas"/>
            <w:color w:val="666600"/>
          </w:rPr>
          <w:t>,</w:t>
        </w:r>
        <w:r>
          <w:rPr>
            <w:rStyle w:val="typ"/>
            <w:rFonts w:ascii="Consolas" w:hAnsi="Consolas"/>
            <w:color w:val="660066"/>
          </w:rPr>
          <w:t>Toast</w:t>
        </w:r>
        <w:r>
          <w:rPr>
            <w:rStyle w:val="pun"/>
            <w:rFonts w:ascii="Consolas" w:hAnsi="Consolas"/>
            <w:color w:val="666600"/>
          </w:rPr>
          <w:t>.</w:t>
        </w:r>
        <w:r>
          <w:rPr>
            <w:rStyle w:val="pln"/>
            <w:rFonts w:ascii="Consolas" w:hAnsi="Consolas"/>
            <w:color w:val="000000"/>
          </w:rPr>
          <w:t>LENGTH_LONG</w:t>
        </w:r>
        <w:r>
          <w:rPr>
            <w:rStyle w:val="pun"/>
            <w:rFonts w:ascii="Consolas" w:hAnsi="Consolas"/>
            <w:color w:val="666600"/>
          </w:rPr>
          <w:t>).</w:t>
        </w:r>
        <w:r>
          <w:rPr>
            <w:rStyle w:val="pln"/>
            <w:rFonts w:ascii="Consolas" w:hAnsi="Consolas"/>
            <w:color w:val="000000"/>
          </w:rPr>
          <w:t>show</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75" w:author="Unknown"/>
          <w:rStyle w:val="pln"/>
          <w:rFonts w:ascii="Consolas" w:hAnsi="Consolas"/>
          <w:color w:val="000000"/>
        </w:rPr>
      </w:pPr>
      <w:ins w:id="276" w:author="Unknown">
        <w:r>
          <w:rPr>
            <w:rStyle w:val="pln"/>
            <w:rFonts w:ascii="Consolas" w:hAnsi="Consolas"/>
            <w:color w:val="000000"/>
          </w:rPr>
          <w:t xml:space="preserve">    </w:t>
        </w:r>
        <w:r>
          <w:rPr>
            <w:rStyle w:val="pun"/>
            <w:rFonts w:ascii="Consolas" w:hAnsi="Consolas"/>
            <w:color w:val="666600"/>
          </w:rPr>
          <w: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77" w:author="Unknown"/>
          <w:rFonts w:ascii="Consolas" w:hAnsi="Consolas"/>
          <w:color w:val="333333"/>
        </w:rPr>
      </w:pPr>
      <w:ins w:id="278" w:author="Unknown">
        <w:r>
          <w:rPr>
            <w:rStyle w:val="pun"/>
            <w:rFonts w:ascii="Consolas" w:hAnsi="Consolas"/>
            <w:color w:val="666600"/>
          </w:rPr>
          <w:t>}</w:t>
        </w:r>
      </w:ins>
    </w:p>
    <w:p w:rsidR="00B3020D" w:rsidRDefault="00B3020D" w:rsidP="00B3020D">
      <w:pPr>
        <w:pStyle w:val="NormalWeb"/>
        <w:shd w:val="clear" w:color="auto" w:fill="FFFFFF"/>
        <w:spacing w:before="0" w:beforeAutospacing="0" w:after="150" w:afterAutospacing="0"/>
        <w:jc w:val="both"/>
        <w:rPr>
          <w:ins w:id="279" w:author="Unknown"/>
          <w:rFonts w:ascii="Calibri" w:hAnsi="Calibri" w:cs="Calibri"/>
          <w:color w:val="555555"/>
          <w:sz w:val="26"/>
          <w:szCs w:val="26"/>
        </w:rPr>
      </w:pPr>
      <w:ins w:id="280" w:author="Unknown">
        <w:r>
          <w:rPr>
            <w:rStyle w:val="Strong"/>
            <w:rFonts w:ascii="Calibri" w:hAnsi="Calibri" w:cs="Calibri"/>
            <w:color w:val="555555"/>
            <w:sz w:val="26"/>
            <w:szCs w:val="26"/>
          </w:rPr>
          <w:t>Step 5: Manifest file:</w:t>
        </w:r>
      </w:ins>
    </w:p>
    <w:p w:rsidR="00B3020D" w:rsidRDefault="00B3020D" w:rsidP="00B3020D">
      <w:pPr>
        <w:pStyle w:val="NormalWeb"/>
        <w:shd w:val="clear" w:color="auto" w:fill="FFFFFF"/>
        <w:spacing w:before="0" w:beforeAutospacing="0" w:after="150" w:afterAutospacing="0"/>
        <w:jc w:val="both"/>
        <w:rPr>
          <w:ins w:id="281" w:author="Unknown"/>
          <w:rFonts w:ascii="Calibri" w:hAnsi="Calibri" w:cs="Calibri"/>
          <w:color w:val="555555"/>
          <w:sz w:val="26"/>
          <w:szCs w:val="26"/>
        </w:rPr>
      </w:pPr>
      <w:ins w:id="282" w:author="Unknown">
        <w:r>
          <w:rPr>
            <w:rFonts w:ascii="Calibri" w:hAnsi="Calibri" w:cs="Calibri"/>
            <w:color w:val="555555"/>
            <w:sz w:val="26"/>
            <w:szCs w:val="26"/>
          </w:rPr>
          <w:t>Make sure Manifest file has both the MainActivity and SecondActivity listed it. Also here MainActivity is our main activity which will be launched first. So make sure intent-filter is correctly added just below MainActivity.</w:t>
        </w:r>
      </w:ins>
    </w:p>
    <w:p w:rsidR="00B3020D" w:rsidRDefault="00B3020D" w:rsidP="00B3020D">
      <w:pPr>
        <w:pStyle w:val="NormalWeb"/>
        <w:shd w:val="clear" w:color="auto" w:fill="FFFFFF"/>
        <w:spacing w:before="0" w:beforeAutospacing="0" w:after="150" w:afterAutospacing="0"/>
        <w:jc w:val="both"/>
        <w:rPr>
          <w:ins w:id="283" w:author="Unknown"/>
          <w:rFonts w:ascii="Calibri" w:hAnsi="Calibri" w:cs="Calibri"/>
          <w:color w:val="555555"/>
          <w:sz w:val="26"/>
          <w:szCs w:val="26"/>
        </w:rPr>
      </w:pPr>
      <w:ins w:id="284" w:author="Unknown">
        <w:r>
          <w:rPr>
            <w:rStyle w:val="Strong"/>
            <w:rFonts w:ascii="Calibri" w:hAnsi="Calibri" w:cs="Calibri"/>
            <w:color w:val="555555"/>
            <w:sz w:val="26"/>
            <w:szCs w:val="26"/>
          </w:rPr>
          <w:lastRenderedPageBreak/>
          <w:t>Below is the code of Manifest file:</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85" w:author="Unknown"/>
          <w:rStyle w:val="pln"/>
          <w:rFonts w:ascii="Consolas" w:hAnsi="Consolas"/>
          <w:color w:val="000000"/>
        </w:rPr>
      </w:pPr>
      <w:ins w:id="286" w:author="Unknown">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eastAsiaTheme="majorEastAsia"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eastAsiaTheme="majorEastAsia" w:hAnsi="Consolas"/>
            <w:color w:val="008800"/>
          </w:rPr>
          <w:t>"utf-8"</w:t>
        </w:r>
        <w:r>
          <w:rPr>
            <w:rStyle w:val="pun"/>
            <w:rFonts w:ascii="Consolas" w:hAnsi="Consolas"/>
            <w:color w:val="666600"/>
          </w:rPr>
          <w:t>?&gt;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87" w:author="Unknown"/>
          <w:rStyle w:val="pln"/>
          <w:rFonts w:ascii="Consolas" w:hAnsi="Consolas"/>
          <w:color w:val="000000"/>
        </w:rPr>
      </w:pPr>
      <w:ins w:id="288" w:author="Unknown">
        <w:r>
          <w:rPr>
            <w:rStyle w:val="tag"/>
            <w:rFonts w:ascii="Consolas" w:hAnsi="Consolas"/>
            <w:color w:val="000088"/>
          </w:rPr>
          <w:t>&lt;manifest</w:t>
        </w:r>
        <w:r>
          <w:rPr>
            <w:rStyle w:val="pln"/>
            <w:rFonts w:ascii="Consolas" w:hAnsi="Consolas"/>
            <w:color w:val="000000"/>
          </w:rPr>
          <w:t xml:space="preserve"> </w:t>
        </w:r>
        <w:r>
          <w:rPr>
            <w:rStyle w:val="atn"/>
            <w:rFonts w:ascii="Consolas" w:hAnsi="Consolas"/>
            <w:color w:val="660066"/>
          </w:rPr>
          <w:t>xmlns:android</w:t>
        </w:r>
        <w:r>
          <w:rPr>
            <w:rStyle w:val="pun"/>
            <w:rFonts w:ascii="Consolas" w:hAnsi="Consolas"/>
            <w:color w:val="666600"/>
          </w:rPr>
          <w:t>=</w:t>
        </w:r>
        <w:r>
          <w:rPr>
            <w:rStyle w:val="atv"/>
            <w:rFonts w:ascii="Consolas" w:hAnsi="Consolas"/>
            <w:color w:val="008800"/>
          </w:rPr>
          <w:t>"http://schemas.android.com/apk/res/android"</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89" w:author="Unknown"/>
          <w:rStyle w:val="pln"/>
          <w:rFonts w:ascii="Consolas" w:hAnsi="Consolas"/>
          <w:color w:val="000000"/>
        </w:rPr>
      </w:pPr>
      <w:ins w:id="290" w:author="Unknown">
        <w:r>
          <w:rPr>
            <w:rStyle w:val="pln"/>
            <w:rFonts w:ascii="Consolas" w:hAnsi="Consolas"/>
            <w:color w:val="000000"/>
          </w:rPr>
          <w:t xml:space="preserve">    </w:t>
        </w:r>
        <w:r>
          <w:rPr>
            <w:rStyle w:val="atn"/>
            <w:rFonts w:ascii="Consolas" w:hAnsi="Consolas"/>
            <w:color w:val="660066"/>
          </w:rPr>
          <w:t>package</w:t>
        </w:r>
        <w:r>
          <w:rPr>
            <w:rStyle w:val="pun"/>
            <w:rFonts w:ascii="Consolas" w:hAnsi="Consolas"/>
            <w:color w:val="666600"/>
          </w:rPr>
          <w:t>=</w:t>
        </w:r>
        <w:r>
          <w:rPr>
            <w:rStyle w:val="atv"/>
            <w:rFonts w:ascii="Consolas" w:hAnsi="Consolas"/>
            <w:color w:val="008800"/>
          </w:rPr>
          <w:t>"com.example.android.intents"</w:t>
        </w:r>
        <w:r>
          <w:rPr>
            <w:rStyle w:val="pln"/>
            <w:rFonts w:ascii="Consolas" w:hAnsi="Consolas"/>
            <w:color w:val="000000"/>
          </w:rPr>
          <w:t xml:space="preserve"> </w:t>
        </w:r>
        <w:r>
          <w:rPr>
            <w:rStyle w:val="tag"/>
            <w:rFonts w:ascii="Consolas" w:hAnsi="Consolas"/>
            <w:color w:val="000088"/>
          </w:rPr>
          <w:t>&gt;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91"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92" w:author="Unknown"/>
          <w:rStyle w:val="pln"/>
          <w:rFonts w:ascii="Consolas" w:hAnsi="Consolas"/>
          <w:color w:val="000000"/>
        </w:rPr>
      </w:pPr>
      <w:ins w:id="293" w:author="Unknown">
        <w:r>
          <w:rPr>
            <w:rStyle w:val="pln"/>
            <w:rFonts w:ascii="Consolas" w:hAnsi="Consolas"/>
            <w:color w:val="000000"/>
          </w:rPr>
          <w:t xml:space="preserve">    </w:t>
        </w:r>
        <w:r>
          <w:rPr>
            <w:rStyle w:val="tag"/>
            <w:rFonts w:ascii="Consolas" w:hAnsi="Consolas"/>
            <w:color w:val="000088"/>
          </w:rPr>
          <w:t>&lt;application</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94" w:author="Unknown"/>
          <w:rStyle w:val="pln"/>
          <w:rFonts w:ascii="Consolas" w:hAnsi="Consolas"/>
          <w:color w:val="000000"/>
        </w:rPr>
      </w:pPr>
      <w:ins w:id="295" w:author="Unknown">
        <w:r>
          <w:rPr>
            <w:rStyle w:val="pln"/>
            <w:rFonts w:ascii="Consolas" w:hAnsi="Consolas"/>
            <w:color w:val="000000"/>
          </w:rPr>
          <w:t xml:space="preserve">        </w:t>
        </w:r>
        <w:r>
          <w:rPr>
            <w:rStyle w:val="atn"/>
            <w:rFonts w:ascii="Consolas" w:hAnsi="Consolas"/>
            <w:color w:val="660066"/>
          </w:rPr>
          <w:t>android:allowBackup</w:t>
        </w:r>
        <w:r>
          <w:rPr>
            <w:rStyle w:val="pun"/>
            <w:rFonts w:ascii="Consolas" w:hAnsi="Consolas"/>
            <w:color w:val="666600"/>
          </w:rPr>
          <w:t>=</w:t>
        </w:r>
        <w:r>
          <w:rPr>
            <w:rStyle w:val="atv"/>
            <w:rFonts w:ascii="Consolas" w:hAnsi="Consolas"/>
            <w:color w:val="008800"/>
          </w:rPr>
          <w:t>"true"</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96" w:author="Unknown"/>
          <w:rStyle w:val="pln"/>
          <w:rFonts w:ascii="Consolas" w:hAnsi="Consolas"/>
          <w:color w:val="000000"/>
        </w:rPr>
      </w:pPr>
      <w:ins w:id="297" w:author="Unknown">
        <w:r>
          <w:rPr>
            <w:rStyle w:val="pln"/>
            <w:rFonts w:ascii="Consolas" w:hAnsi="Consolas"/>
            <w:color w:val="000000"/>
          </w:rPr>
          <w:t xml:space="preserve">        </w:t>
        </w:r>
        <w:r>
          <w:rPr>
            <w:rStyle w:val="atn"/>
            <w:rFonts w:ascii="Consolas" w:hAnsi="Consolas"/>
            <w:color w:val="660066"/>
          </w:rPr>
          <w:t>android:icon</w:t>
        </w:r>
        <w:r>
          <w:rPr>
            <w:rStyle w:val="pun"/>
            <w:rFonts w:ascii="Consolas" w:hAnsi="Consolas"/>
            <w:color w:val="666600"/>
          </w:rPr>
          <w:t>=</w:t>
        </w:r>
        <w:r>
          <w:rPr>
            <w:rStyle w:val="atv"/>
            <w:rFonts w:ascii="Consolas" w:hAnsi="Consolas"/>
            <w:color w:val="008800"/>
          </w:rPr>
          <w:t>"@mipmap/ic_launcher"</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298" w:author="Unknown"/>
          <w:rStyle w:val="pln"/>
          <w:rFonts w:ascii="Consolas" w:hAnsi="Consolas"/>
          <w:color w:val="000000"/>
        </w:rPr>
      </w:pPr>
      <w:ins w:id="299" w:author="Unknown">
        <w:r>
          <w:rPr>
            <w:rStyle w:val="pln"/>
            <w:rFonts w:ascii="Consolas" w:hAnsi="Consolas"/>
            <w:color w:val="000000"/>
          </w:rPr>
          <w:t xml:space="preserve">        </w:t>
        </w:r>
        <w:r>
          <w:rPr>
            <w:rStyle w:val="atn"/>
            <w:rFonts w:ascii="Consolas" w:hAnsi="Consolas"/>
            <w:color w:val="660066"/>
          </w:rPr>
          <w:t>android:label</w:t>
        </w:r>
        <w:r>
          <w:rPr>
            <w:rStyle w:val="pun"/>
            <w:rFonts w:ascii="Consolas" w:hAnsi="Consolas"/>
            <w:color w:val="666600"/>
          </w:rPr>
          <w:t>=</w:t>
        </w:r>
        <w:r>
          <w:rPr>
            <w:rStyle w:val="atv"/>
            <w:rFonts w:ascii="Consolas" w:hAnsi="Consolas"/>
            <w:color w:val="008800"/>
          </w:rPr>
          <w:t>"@string/app_name"</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300" w:author="Unknown"/>
          <w:rStyle w:val="pln"/>
          <w:rFonts w:ascii="Consolas" w:hAnsi="Consolas"/>
          <w:color w:val="000000"/>
        </w:rPr>
      </w:pPr>
      <w:ins w:id="301" w:author="Unknown">
        <w:r>
          <w:rPr>
            <w:rStyle w:val="pln"/>
            <w:rFonts w:ascii="Consolas" w:hAnsi="Consolas"/>
            <w:color w:val="000000"/>
          </w:rPr>
          <w:t xml:space="preserve">        </w:t>
        </w:r>
        <w:r>
          <w:rPr>
            <w:rStyle w:val="atn"/>
            <w:rFonts w:ascii="Consolas" w:hAnsi="Consolas"/>
            <w:color w:val="660066"/>
          </w:rPr>
          <w:t>android:supportsRtl</w:t>
        </w:r>
        <w:r>
          <w:rPr>
            <w:rStyle w:val="pun"/>
            <w:rFonts w:ascii="Consolas" w:hAnsi="Consolas"/>
            <w:color w:val="666600"/>
          </w:rPr>
          <w:t>=</w:t>
        </w:r>
        <w:r>
          <w:rPr>
            <w:rStyle w:val="atv"/>
            <w:rFonts w:ascii="Consolas" w:hAnsi="Consolas"/>
            <w:color w:val="008800"/>
          </w:rPr>
          <w:t>"true"</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302" w:author="Unknown"/>
          <w:rStyle w:val="pln"/>
          <w:rFonts w:ascii="Consolas" w:hAnsi="Consolas"/>
          <w:color w:val="000000"/>
        </w:rPr>
      </w:pPr>
      <w:ins w:id="303" w:author="Unknown">
        <w:r>
          <w:rPr>
            <w:rStyle w:val="pln"/>
            <w:rFonts w:ascii="Consolas" w:hAnsi="Consolas"/>
            <w:color w:val="000000"/>
          </w:rPr>
          <w:t xml:space="preserve">        </w:t>
        </w:r>
        <w:r>
          <w:rPr>
            <w:rStyle w:val="atn"/>
            <w:rFonts w:ascii="Consolas" w:hAnsi="Consolas"/>
            <w:color w:val="660066"/>
          </w:rPr>
          <w:t>android:theme</w:t>
        </w:r>
        <w:r>
          <w:rPr>
            <w:rStyle w:val="pun"/>
            <w:rFonts w:ascii="Consolas" w:hAnsi="Consolas"/>
            <w:color w:val="666600"/>
          </w:rPr>
          <w:t>=</w:t>
        </w:r>
        <w:r>
          <w:rPr>
            <w:rStyle w:val="atv"/>
            <w:rFonts w:ascii="Consolas" w:hAnsi="Consolas"/>
            <w:color w:val="008800"/>
          </w:rPr>
          <w:t>"@style/AppTheme"</w:t>
        </w:r>
        <w:r>
          <w:rPr>
            <w:rStyle w:val="pln"/>
            <w:rFonts w:ascii="Consolas" w:hAnsi="Consolas"/>
            <w:color w:val="000000"/>
          </w:rPr>
          <w:t xml:space="preserve"> </w:t>
        </w:r>
        <w:r>
          <w:rPr>
            <w:rStyle w:val="tag"/>
            <w:rFonts w:ascii="Consolas" w:hAnsi="Consolas"/>
            <w:color w:val="000088"/>
          </w:rPr>
          <w:t>&gt;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304" w:author="Unknown"/>
          <w:rStyle w:val="pln"/>
          <w:rFonts w:ascii="Consolas" w:hAnsi="Consolas"/>
          <w:color w:val="000000"/>
        </w:rPr>
      </w:pPr>
      <w:ins w:id="305" w:author="Unknown">
        <w:r>
          <w:rPr>
            <w:rStyle w:val="pln"/>
            <w:rFonts w:ascii="Consolas" w:hAnsi="Consolas"/>
            <w:color w:val="000000"/>
          </w:rPr>
          <w:t xml:space="preserve">        </w:t>
        </w:r>
        <w:r>
          <w:rPr>
            <w:rStyle w:val="tag"/>
            <w:rFonts w:ascii="Consolas" w:hAnsi="Consolas"/>
            <w:color w:val="000088"/>
          </w:rPr>
          <w:t>&lt;activity</w:t>
        </w:r>
        <w:r>
          <w:rPr>
            <w:rStyle w:val="pln"/>
            <w:rFonts w:ascii="Consolas" w:hAnsi="Consolas"/>
            <w:color w:val="000000"/>
          </w:rPr>
          <w:t xml:space="preserve"> </w:t>
        </w:r>
        <w:r>
          <w:rPr>
            <w:rStyle w:val="atn"/>
            <w:rFonts w:ascii="Consolas" w:hAnsi="Consolas"/>
            <w:color w:val="660066"/>
          </w:rPr>
          <w:t>android:name</w:t>
        </w:r>
        <w:r>
          <w:rPr>
            <w:rStyle w:val="pun"/>
            <w:rFonts w:ascii="Consolas" w:hAnsi="Consolas"/>
            <w:color w:val="666600"/>
          </w:rPr>
          <w:t>=</w:t>
        </w:r>
        <w:r>
          <w:rPr>
            <w:rStyle w:val="atv"/>
            <w:rFonts w:ascii="Consolas" w:hAnsi="Consolas"/>
            <w:color w:val="008800"/>
          </w:rPr>
          <w:t>".MainActivity"</w:t>
        </w:r>
        <w:r>
          <w:rPr>
            <w:rStyle w:val="pln"/>
            <w:rFonts w:ascii="Consolas" w:hAnsi="Consolas"/>
            <w:color w:val="000000"/>
          </w:rPr>
          <w:t xml:space="preserve"> </w:t>
        </w:r>
        <w:r>
          <w:rPr>
            <w:rStyle w:val="tag"/>
            <w:rFonts w:ascii="Consolas" w:hAnsi="Consolas"/>
            <w:color w:val="000088"/>
          </w:rPr>
          <w:t>&gt;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306" w:author="Unknown"/>
          <w:rStyle w:val="pln"/>
          <w:rFonts w:ascii="Consolas" w:hAnsi="Consolas"/>
          <w:color w:val="000000"/>
        </w:rPr>
      </w:pPr>
      <w:ins w:id="307" w:author="Unknown">
        <w:r>
          <w:rPr>
            <w:rStyle w:val="pln"/>
            <w:rFonts w:ascii="Consolas" w:hAnsi="Consolas"/>
            <w:color w:val="000000"/>
          </w:rPr>
          <w:t xml:space="preserve">            </w:t>
        </w:r>
        <w:r>
          <w:rPr>
            <w:rStyle w:val="tag"/>
            <w:rFonts w:ascii="Consolas" w:hAnsi="Consolas"/>
            <w:color w:val="000088"/>
          </w:rPr>
          <w:t>&lt;intent-filter&gt;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308" w:author="Unknown"/>
          <w:rStyle w:val="pln"/>
          <w:rFonts w:ascii="Consolas" w:hAnsi="Consolas"/>
          <w:color w:val="000000"/>
        </w:rPr>
      </w:pPr>
      <w:ins w:id="309" w:author="Unknown">
        <w:r>
          <w:rPr>
            <w:rStyle w:val="pln"/>
            <w:rFonts w:ascii="Consolas" w:hAnsi="Consolas"/>
            <w:color w:val="000000"/>
          </w:rPr>
          <w:t xml:space="preserve">                </w:t>
        </w:r>
        <w:r>
          <w:rPr>
            <w:rStyle w:val="tag"/>
            <w:rFonts w:ascii="Consolas" w:hAnsi="Consolas"/>
            <w:color w:val="000088"/>
          </w:rPr>
          <w:t>&lt;action</w:t>
        </w:r>
        <w:r>
          <w:rPr>
            <w:rStyle w:val="pln"/>
            <w:rFonts w:ascii="Consolas" w:hAnsi="Consolas"/>
            <w:color w:val="000000"/>
          </w:rPr>
          <w:t xml:space="preserve"> </w:t>
        </w:r>
        <w:r>
          <w:rPr>
            <w:rStyle w:val="atn"/>
            <w:rFonts w:ascii="Consolas" w:hAnsi="Consolas"/>
            <w:color w:val="660066"/>
          </w:rPr>
          <w:t>android:name</w:t>
        </w:r>
        <w:r>
          <w:rPr>
            <w:rStyle w:val="pun"/>
            <w:rFonts w:ascii="Consolas" w:hAnsi="Consolas"/>
            <w:color w:val="666600"/>
          </w:rPr>
          <w:t>=</w:t>
        </w:r>
        <w:r>
          <w:rPr>
            <w:rStyle w:val="atv"/>
            <w:rFonts w:ascii="Consolas" w:hAnsi="Consolas"/>
            <w:color w:val="008800"/>
          </w:rPr>
          <w:t>"android.intent.action.MAIN"</w:t>
        </w:r>
        <w:r>
          <w:rPr>
            <w:rStyle w:val="pln"/>
            <w:rFonts w:ascii="Consolas" w:hAnsi="Consolas"/>
            <w:color w:val="000000"/>
          </w:rPr>
          <w:t xml:space="preserve"> </w:t>
        </w:r>
        <w:r>
          <w:rPr>
            <w:rStyle w:val="tag"/>
            <w:rFonts w:ascii="Consolas" w:hAnsi="Consolas"/>
            <w:color w:val="000088"/>
          </w:rPr>
          <w:t>/&gt;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310" w:author="Unknown"/>
          <w:rStyle w:val="pln"/>
          <w:rFonts w:ascii="Consolas" w:hAnsi="Consolas"/>
          <w:color w:val="000000"/>
        </w:rPr>
      </w:pPr>
      <w:ins w:id="311" w:author="Unknown">
        <w:r>
          <w:rPr>
            <w:rStyle w:val="pln"/>
            <w:rFonts w:ascii="Consolas" w:hAnsi="Consolas"/>
            <w:color w:val="000000"/>
          </w:rPr>
          <w:t xml:space="preserve">                </w:t>
        </w:r>
        <w:r>
          <w:rPr>
            <w:rStyle w:val="tag"/>
            <w:rFonts w:ascii="Consolas" w:hAnsi="Consolas"/>
            <w:color w:val="000088"/>
          </w:rPr>
          <w:t>&lt;category</w:t>
        </w:r>
        <w:r>
          <w:rPr>
            <w:rStyle w:val="pln"/>
            <w:rFonts w:ascii="Consolas" w:hAnsi="Consolas"/>
            <w:color w:val="000000"/>
          </w:rPr>
          <w:t xml:space="preserve"> </w:t>
        </w:r>
        <w:r>
          <w:rPr>
            <w:rStyle w:val="atn"/>
            <w:rFonts w:ascii="Consolas" w:hAnsi="Consolas"/>
            <w:color w:val="660066"/>
          </w:rPr>
          <w:t>android:name</w:t>
        </w:r>
        <w:r>
          <w:rPr>
            <w:rStyle w:val="pun"/>
            <w:rFonts w:ascii="Consolas" w:hAnsi="Consolas"/>
            <w:color w:val="666600"/>
          </w:rPr>
          <w:t>=</w:t>
        </w:r>
        <w:r>
          <w:rPr>
            <w:rStyle w:val="atv"/>
            <w:rFonts w:ascii="Consolas" w:hAnsi="Consolas"/>
            <w:color w:val="008800"/>
          </w:rPr>
          <w:t>"android.intent.category.LAUNCHER"</w:t>
        </w:r>
        <w:r>
          <w:rPr>
            <w:rStyle w:val="pln"/>
            <w:rFonts w:ascii="Consolas" w:hAnsi="Consolas"/>
            <w:color w:val="000000"/>
          </w:rPr>
          <w:t xml:space="preserve"> </w:t>
        </w:r>
        <w:r>
          <w:rPr>
            <w:rStyle w:val="tag"/>
            <w:rFonts w:ascii="Consolas" w:hAnsi="Consolas"/>
            <w:color w:val="000088"/>
          </w:rPr>
          <w:t>/&gt;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312" w:author="Unknown"/>
          <w:rStyle w:val="pln"/>
          <w:rFonts w:ascii="Consolas" w:hAnsi="Consolas"/>
          <w:color w:val="000000"/>
        </w:rPr>
      </w:pPr>
      <w:ins w:id="313" w:author="Unknown">
        <w:r>
          <w:rPr>
            <w:rStyle w:val="pln"/>
            <w:rFonts w:ascii="Consolas" w:hAnsi="Consolas"/>
            <w:color w:val="000000"/>
          </w:rPr>
          <w:t xml:space="preserve">            </w:t>
        </w:r>
        <w:r>
          <w:rPr>
            <w:rStyle w:val="tag"/>
            <w:rFonts w:ascii="Consolas" w:hAnsi="Consolas"/>
            <w:color w:val="000088"/>
          </w:rPr>
          <w:t>&lt;/intent-filter&gt;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314" w:author="Unknown"/>
          <w:rStyle w:val="pln"/>
          <w:rFonts w:ascii="Consolas" w:hAnsi="Consolas"/>
          <w:color w:val="000000"/>
        </w:rPr>
      </w:pPr>
      <w:ins w:id="315" w:author="Unknown">
        <w:r>
          <w:rPr>
            <w:rStyle w:val="pln"/>
            <w:rFonts w:ascii="Consolas" w:hAnsi="Consolas"/>
            <w:color w:val="000000"/>
          </w:rPr>
          <w:t xml:space="preserve">        </w:t>
        </w:r>
        <w:r>
          <w:rPr>
            <w:rStyle w:val="tag"/>
            <w:rFonts w:ascii="Consolas" w:hAnsi="Consolas"/>
            <w:color w:val="000088"/>
          </w:rPr>
          <w:t>&lt;/activity&gt;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316" w:author="Unknown"/>
          <w:rStyle w:val="pln"/>
          <w:rFonts w:ascii="Consolas" w:hAnsi="Consolas"/>
          <w:color w:val="000000"/>
        </w:rPr>
      </w:pPr>
      <w:ins w:id="317" w:author="Unknown">
        <w:r>
          <w:rPr>
            <w:rStyle w:val="pln"/>
            <w:rFonts w:ascii="Consolas" w:hAnsi="Consolas"/>
            <w:color w:val="000000"/>
          </w:rPr>
          <w:t xml:space="preserve">        </w:t>
        </w:r>
        <w:r>
          <w:rPr>
            <w:rStyle w:val="tag"/>
            <w:rFonts w:ascii="Consolas" w:hAnsi="Consolas"/>
            <w:color w:val="000088"/>
          </w:rPr>
          <w:t>&lt;activity</w:t>
        </w:r>
        <w:r>
          <w:rPr>
            <w:rStyle w:val="pln"/>
            <w:rFonts w:ascii="Consolas" w:hAnsi="Consolas"/>
            <w:color w:val="000000"/>
          </w:rPr>
          <w:t xml:space="preserve"> </w:t>
        </w:r>
        <w:r>
          <w:rPr>
            <w:rStyle w:val="atn"/>
            <w:rFonts w:ascii="Consolas" w:hAnsi="Consolas"/>
            <w:color w:val="660066"/>
          </w:rPr>
          <w:t>android:name</w:t>
        </w:r>
        <w:r>
          <w:rPr>
            <w:rStyle w:val="pun"/>
            <w:rFonts w:ascii="Consolas" w:hAnsi="Consolas"/>
            <w:color w:val="666600"/>
          </w:rPr>
          <w:t>=</w:t>
        </w:r>
        <w:r>
          <w:rPr>
            <w:rStyle w:val="atv"/>
            <w:rFonts w:ascii="Consolas" w:hAnsi="Consolas"/>
            <w:color w:val="008800"/>
          </w:rPr>
          <w:t>".SecondActivity"</w:t>
        </w:r>
        <w:r>
          <w:rPr>
            <w:rStyle w:val="pln"/>
            <w:rFonts w:ascii="Consolas" w:hAnsi="Consolas"/>
            <w:color w:val="000000"/>
          </w:rPr>
          <w:t xml:space="preserve"> </w:t>
        </w:r>
        <w:r>
          <w:rPr>
            <w:rStyle w:val="tag"/>
            <w:rFonts w:ascii="Consolas" w:hAnsi="Consolas"/>
            <w:color w:val="000088"/>
          </w:rPr>
          <w:t>&gt;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318"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319" w:author="Unknown"/>
          <w:rStyle w:val="pln"/>
          <w:rFonts w:ascii="Consolas" w:hAnsi="Consolas"/>
          <w:color w:val="000000"/>
        </w:rPr>
      </w:pPr>
      <w:ins w:id="320" w:author="Unknown">
        <w:r>
          <w:rPr>
            <w:rStyle w:val="pln"/>
            <w:rFonts w:ascii="Consolas" w:hAnsi="Consolas"/>
            <w:color w:val="000000"/>
          </w:rPr>
          <w:t xml:space="preserve">        </w:t>
        </w:r>
        <w:r>
          <w:rPr>
            <w:rStyle w:val="tag"/>
            <w:rFonts w:ascii="Consolas" w:hAnsi="Consolas"/>
            <w:color w:val="000088"/>
          </w:rPr>
          <w:t>&lt;/activity&gt;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321" w:author="Unknown"/>
          <w:rStyle w:val="pln"/>
          <w:rFonts w:ascii="Consolas" w:hAnsi="Consolas"/>
          <w:color w:val="000000"/>
        </w:rPr>
      </w:pPr>
      <w:ins w:id="322" w:author="Unknown">
        <w:r>
          <w:rPr>
            <w:rStyle w:val="pln"/>
            <w:rFonts w:ascii="Consolas" w:hAnsi="Consolas"/>
            <w:color w:val="000000"/>
          </w:rPr>
          <w:t xml:space="preserve">    </w:t>
        </w:r>
        <w:r>
          <w:rPr>
            <w:rStyle w:val="tag"/>
            <w:rFonts w:ascii="Consolas" w:hAnsi="Consolas"/>
            <w:color w:val="000088"/>
          </w:rPr>
          <w:t>&lt;/application&gt;</w:t>
        </w:r>
      </w:ins>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323" w:author="Unknown"/>
          <w:rStyle w:val="pln"/>
          <w:rFonts w:ascii="Consolas" w:hAnsi="Consolas"/>
          <w:color w:val="000000"/>
        </w:rPr>
      </w:pPr>
    </w:p>
    <w:p w:rsidR="00B3020D" w:rsidRDefault="00B3020D" w:rsidP="00B302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324" w:author="Unknown"/>
          <w:rFonts w:ascii="Consolas" w:hAnsi="Consolas"/>
          <w:color w:val="333333"/>
        </w:rPr>
      </w:pPr>
      <w:ins w:id="325" w:author="Unknown">
        <w:r>
          <w:rPr>
            <w:rStyle w:val="tag"/>
            <w:rFonts w:ascii="Consolas" w:hAnsi="Consolas"/>
            <w:color w:val="000088"/>
          </w:rPr>
          <w:t>&lt;/manifest&gt;</w:t>
        </w:r>
      </w:ins>
    </w:p>
    <w:p w:rsidR="00B3020D" w:rsidRDefault="00B3020D" w:rsidP="00B3020D">
      <w:pPr>
        <w:pStyle w:val="NormalWeb"/>
        <w:shd w:val="clear" w:color="auto" w:fill="FFFFFF"/>
        <w:spacing w:before="0" w:beforeAutospacing="0" w:after="150" w:afterAutospacing="0"/>
        <w:jc w:val="both"/>
        <w:rPr>
          <w:ins w:id="326" w:author="Unknown"/>
          <w:rFonts w:ascii="Calibri" w:hAnsi="Calibri" w:cs="Calibri"/>
          <w:color w:val="555555"/>
          <w:sz w:val="26"/>
          <w:szCs w:val="26"/>
        </w:rPr>
      </w:pPr>
      <w:ins w:id="327" w:author="Unknown">
        <w:r>
          <w:rPr>
            <w:rStyle w:val="Strong"/>
            <w:rFonts w:ascii="Calibri" w:hAnsi="Calibri" w:cs="Calibri"/>
            <w:color w:val="555555"/>
            <w:sz w:val="26"/>
            <w:szCs w:val="26"/>
            <w:u w:val="single"/>
          </w:rPr>
          <w:t>Output:</w:t>
        </w:r>
      </w:ins>
    </w:p>
    <w:p w:rsidR="00B3020D" w:rsidRDefault="00B3020D" w:rsidP="00B3020D">
      <w:pPr>
        <w:pStyle w:val="NormalWeb"/>
        <w:shd w:val="clear" w:color="auto" w:fill="FFFFFF"/>
        <w:spacing w:before="0" w:beforeAutospacing="0" w:after="150" w:afterAutospacing="0"/>
        <w:jc w:val="both"/>
        <w:rPr>
          <w:ins w:id="328" w:author="Unknown"/>
          <w:rFonts w:ascii="Calibri" w:hAnsi="Calibri" w:cs="Calibri"/>
          <w:color w:val="555555"/>
          <w:sz w:val="26"/>
          <w:szCs w:val="26"/>
        </w:rPr>
      </w:pPr>
      <w:ins w:id="329" w:author="Unknown">
        <w:r>
          <w:rPr>
            <w:rFonts w:ascii="Calibri" w:hAnsi="Calibri" w:cs="Calibri"/>
            <w:color w:val="555555"/>
            <w:sz w:val="26"/>
            <w:szCs w:val="26"/>
          </w:rPr>
          <w:t>Now run the above program in your Emulator. The App will look like this:</w:t>
        </w:r>
      </w:ins>
    </w:p>
    <w:p w:rsidR="00B3020D" w:rsidRDefault="00B3020D" w:rsidP="00B3020D">
      <w:pPr>
        <w:shd w:val="clear" w:color="auto" w:fill="FFFFFF"/>
        <w:jc w:val="center"/>
        <w:rPr>
          <w:ins w:id="330" w:author="Unknown"/>
          <w:rFonts w:ascii="Calibri" w:hAnsi="Calibri" w:cs="Calibri"/>
          <w:color w:val="555555"/>
          <w:sz w:val="26"/>
          <w:szCs w:val="26"/>
        </w:rPr>
      </w:pPr>
      <w:r>
        <w:rPr>
          <w:rFonts w:ascii="Calibri" w:hAnsi="Calibri" w:cs="Calibri"/>
          <w:noProof/>
          <w:color w:val="555555"/>
          <w:sz w:val="26"/>
          <w:szCs w:val="26"/>
        </w:rPr>
        <w:lastRenderedPageBreak/>
        <w:drawing>
          <wp:inline distT="0" distB="0" distL="0" distR="0">
            <wp:extent cx="3571875" cy="3486150"/>
            <wp:effectExtent l="19050" t="0" r="9525" b="0"/>
            <wp:docPr id="7" name="Picture 7" descr="Implicit And Explicit Intent Example Output i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licit And Explicit Intent Example Output in Android"/>
                    <pic:cNvPicPr>
                      <a:picLocks noChangeAspect="1" noChangeArrowheads="1"/>
                    </pic:cNvPicPr>
                  </pic:nvPicPr>
                  <pic:blipFill>
                    <a:blip r:embed="rId21"/>
                    <a:srcRect/>
                    <a:stretch>
                      <a:fillRect/>
                    </a:stretch>
                  </pic:blipFill>
                  <pic:spPr bwMode="auto">
                    <a:xfrm>
                      <a:off x="0" y="0"/>
                      <a:ext cx="3571875" cy="3486150"/>
                    </a:xfrm>
                    <a:prstGeom prst="rect">
                      <a:avLst/>
                    </a:prstGeom>
                    <a:noFill/>
                    <a:ln w="9525">
                      <a:noFill/>
                      <a:miter lim="800000"/>
                      <a:headEnd/>
                      <a:tailEnd/>
                    </a:ln>
                  </pic:spPr>
                </pic:pic>
              </a:graphicData>
            </a:graphic>
          </wp:inline>
        </w:drawing>
      </w:r>
    </w:p>
    <w:p w:rsidR="00B3020D" w:rsidRDefault="00B3020D" w:rsidP="00B3020D">
      <w:pPr>
        <w:rPr>
          <w:ins w:id="331" w:author="Unknown"/>
          <w:rFonts w:ascii="Times New Roman" w:hAnsi="Times New Roman" w:cs="Times New Roman"/>
          <w:sz w:val="24"/>
          <w:szCs w:val="24"/>
        </w:rPr>
      </w:pPr>
      <w:ins w:id="332" w:author="Unknown">
        <w:r>
          <w:rPr>
            <w:rFonts w:ascii="Calibri" w:hAnsi="Calibri" w:cs="Calibri"/>
            <w:color w:val="555555"/>
            <w:sz w:val="26"/>
            <w:szCs w:val="26"/>
            <w:shd w:val="clear" w:color="auto" w:fill="FFFFFF"/>
          </w:rPr>
          <w:t>First Click on Explicit Intent Example. The SecondActivity will be open within the App:</w:t>
        </w:r>
      </w:ins>
    </w:p>
    <w:p w:rsidR="00B3020D" w:rsidRDefault="00B3020D" w:rsidP="00B3020D">
      <w:pPr>
        <w:shd w:val="clear" w:color="auto" w:fill="FFFFFF"/>
        <w:jc w:val="center"/>
        <w:rPr>
          <w:ins w:id="333" w:author="Unknown"/>
          <w:rFonts w:ascii="Calibri" w:hAnsi="Calibri" w:cs="Calibri"/>
          <w:color w:val="555555"/>
          <w:sz w:val="26"/>
          <w:szCs w:val="26"/>
        </w:rPr>
      </w:pPr>
      <w:r>
        <w:rPr>
          <w:rFonts w:ascii="Calibri" w:hAnsi="Calibri" w:cs="Calibri"/>
          <w:noProof/>
          <w:color w:val="555555"/>
          <w:sz w:val="26"/>
          <w:szCs w:val="26"/>
        </w:rPr>
        <w:drawing>
          <wp:inline distT="0" distB="0" distL="0" distR="0">
            <wp:extent cx="3343275" cy="2924175"/>
            <wp:effectExtent l="19050" t="0" r="9525" b="0"/>
            <wp:docPr id="8" name="Picture 8" descr="Explicit Int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plicit Intent Example"/>
                    <pic:cNvPicPr>
                      <a:picLocks noChangeAspect="1" noChangeArrowheads="1"/>
                    </pic:cNvPicPr>
                  </pic:nvPicPr>
                  <pic:blipFill>
                    <a:blip r:embed="rId19"/>
                    <a:srcRect/>
                    <a:stretch>
                      <a:fillRect/>
                    </a:stretch>
                  </pic:blipFill>
                  <pic:spPr bwMode="auto">
                    <a:xfrm>
                      <a:off x="0" y="0"/>
                      <a:ext cx="3343275" cy="2924175"/>
                    </a:xfrm>
                    <a:prstGeom prst="rect">
                      <a:avLst/>
                    </a:prstGeom>
                    <a:noFill/>
                    <a:ln w="9525">
                      <a:noFill/>
                      <a:miter lim="800000"/>
                      <a:headEnd/>
                      <a:tailEnd/>
                    </a:ln>
                  </pic:spPr>
                </pic:pic>
              </a:graphicData>
            </a:graphic>
          </wp:inline>
        </w:drawing>
      </w:r>
    </w:p>
    <w:p w:rsidR="00B3020D" w:rsidRDefault="00B3020D" w:rsidP="00B3020D">
      <w:pPr>
        <w:rPr>
          <w:ins w:id="334" w:author="Unknown"/>
          <w:rFonts w:ascii="Times New Roman" w:hAnsi="Times New Roman" w:cs="Times New Roman"/>
          <w:sz w:val="24"/>
          <w:szCs w:val="24"/>
        </w:rPr>
      </w:pPr>
      <w:ins w:id="335" w:author="Unknown">
        <w:r>
          <w:rPr>
            <w:rFonts w:ascii="Calibri" w:hAnsi="Calibri" w:cs="Calibri"/>
            <w:color w:val="555555"/>
            <w:sz w:val="26"/>
            <w:szCs w:val="26"/>
            <w:shd w:val="clear" w:color="auto" w:fill="FFFFFF"/>
          </w:rPr>
          <w:t>Now go back in Emulator and click on Implicit Intent Example. The AbhiAndroid.com homepage will open in Browser (make sure you have internet):</w:t>
        </w:r>
      </w:ins>
    </w:p>
    <w:p w:rsidR="00B3020D" w:rsidRDefault="00B3020D" w:rsidP="00B3020D">
      <w:pPr>
        <w:shd w:val="clear" w:color="auto" w:fill="FFFFFF"/>
        <w:jc w:val="center"/>
        <w:rPr>
          <w:ins w:id="336" w:author="Unknown"/>
          <w:rFonts w:ascii="Calibri" w:hAnsi="Calibri" w:cs="Calibri"/>
          <w:color w:val="555555"/>
          <w:sz w:val="26"/>
          <w:szCs w:val="26"/>
        </w:rPr>
      </w:pPr>
      <w:r>
        <w:rPr>
          <w:rFonts w:ascii="Calibri" w:hAnsi="Calibri" w:cs="Calibri"/>
          <w:noProof/>
          <w:color w:val="555555"/>
          <w:sz w:val="26"/>
          <w:szCs w:val="26"/>
        </w:rPr>
        <w:lastRenderedPageBreak/>
        <w:drawing>
          <wp:inline distT="0" distB="0" distL="0" distR="0">
            <wp:extent cx="3476625" cy="2857500"/>
            <wp:effectExtent l="19050" t="0" r="9525" b="0"/>
            <wp:docPr id="9" name="Picture 9" descr="Implicit Int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plicit Intent Example"/>
                    <pic:cNvPicPr>
                      <a:picLocks noChangeAspect="1" noChangeArrowheads="1"/>
                    </pic:cNvPicPr>
                  </pic:nvPicPr>
                  <pic:blipFill>
                    <a:blip r:embed="rId20"/>
                    <a:srcRect/>
                    <a:stretch>
                      <a:fillRect/>
                    </a:stretch>
                  </pic:blipFill>
                  <pic:spPr bwMode="auto">
                    <a:xfrm>
                      <a:off x="0" y="0"/>
                      <a:ext cx="3476625" cy="2857500"/>
                    </a:xfrm>
                    <a:prstGeom prst="rect">
                      <a:avLst/>
                    </a:prstGeom>
                    <a:noFill/>
                    <a:ln w="9525">
                      <a:noFill/>
                      <a:miter lim="800000"/>
                      <a:headEnd/>
                      <a:tailEnd/>
                    </a:ln>
                  </pic:spPr>
                </pic:pic>
              </a:graphicData>
            </a:graphic>
          </wp:inline>
        </w:drawing>
      </w:r>
    </w:p>
    <w:p w:rsidR="00B3020D" w:rsidRDefault="00B3020D" w:rsidP="00B3020D">
      <w:pPr>
        <w:spacing w:before="300" w:after="300"/>
        <w:rPr>
          <w:ins w:id="337" w:author="Unknown"/>
          <w:rFonts w:ascii="Times New Roman" w:hAnsi="Times New Roman" w:cs="Times New Roman"/>
          <w:sz w:val="24"/>
          <w:szCs w:val="24"/>
        </w:rPr>
      </w:pPr>
      <w:ins w:id="338" w:author="Unknown">
        <w:r>
          <w:pict>
            <v:rect id="_x0000_i1027" style="width:0;height:0" o:hralign="left" o:hrstd="t" o:hrnoshade="t" o:hr="t" fillcolor="#555" stroked="f"/>
          </w:pict>
        </w:r>
      </w:ins>
    </w:p>
    <w:p w:rsidR="00B3020D" w:rsidRDefault="00B3020D" w:rsidP="00B3020D">
      <w:pPr>
        <w:pStyle w:val="Heading4"/>
        <w:shd w:val="clear" w:color="auto" w:fill="F1F1F1"/>
        <w:spacing w:before="150" w:after="150"/>
        <w:jc w:val="both"/>
        <w:rPr>
          <w:ins w:id="339" w:author="Unknown"/>
          <w:rFonts w:ascii="Calibri" w:hAnsi="Calibri" w:cs="Calibri"/>
          <w:b w:val="0"/>
          <w:bCs w:val="0"/>
          <w:color w:val="339600"/>
          <w:sz w:val="27"/>
          <w:szCs w:val="27"/>
        </w:rPr>
      </w:pPr>
      <w:ins w:id="340" w:author="Unknown">
        <w:r>
          <w:rPr>
            <w:rStyle w:val="Strong"/>
            <w:rFonts w:ascii="Calibri" w:hAnsi="Calibri" w:cs="Calibri"/>
            <w:b/>
            <w:bCs/>
            <w:color w:val="339600"/>
            <w:sz w:val="27"/>
            <w:szCs w:val="27"/>
          </w:rPr>
          <w:t>Intent Uses In Android:</w:t>
        </w:r>
      </w:ins>
    </w:p>
    <w:p w:rsidR="00B3020D" w:rsidRDefault="00B3020D" w:rsidP="00B3020D">
      <w:pPr>
        <w:pStyle w:val="NormalWeb"/>
        <w:shd w:val="clear" w:color="auto" w:fill="FFFFFF"/>
        <w:spacing w:before="0" w:beforeAutospacing="0" w:after="150" w:afterAutospacing="0"/>
        <w:jc w:val="both"/>
        <w:rPr>
          <w:ins w:id="341" w:author="Unknown"/>
          <w:rFonts w:ascii="Calibri" w:hAnsi="Calibri" w:cs="Calibri"/>
          <w:color w:val="555555"/>
          <w:sz w:val="26"/>
          <w:szCs w:val="26"/>
        </w:rPr>
      </w:pPr>
      <w:ins w:id="342" w:author="Unknown">
        <w:r>
          <w:rPr>
            <w:rFonts w:ascii="Calibri" w:hAnsi="Calibri" w:cs="Calibri"/>
            <w:color w:val="555555"/>
            <w:sz w:val="26"/>
            <w:szCs w:val="26"/>
          </w:rPr>
          <w:t>Android uses Intents for facilitating communication between its components like Activities, Services and Broadcast Receivers.</w:t>
        </w:r>
      </w:ins>
    </w:p>
    <w:p w:rsidR="00B3020D" w:rsidRDefault="00B3020D" w:rsidP="00B3020D">
      <w:pPr>
        <w:pStyle w:val="NormalWeb"/>
        <w:shd w:val="clear" w:color="auto" w:fill="FFFFFF"/>
        <w:spacing w:before="0" w:beforeAutospacing="0" w:after="150" w:afterAutospacing="0"/>
        <w:jc w:val="both"/>
        <w:rPr>
          <w:ins w:id="343" w:author="Unknown"/>
          <w:rFonts w:ascii="Calibri" w:hAnsi="Calibri" w:cs="Calibri"/>
          <w:color w:val="555555"/>
          <w:sz w:val="26"/>
          <w:szCs w:val="26"/>
        </w:rPr>
      </w:pPr>
      <w:ins w:id="344" w:author="Unknown">
        <w:r>
          <w:rPr>
            <w:rStyle w:val="Strong"/>
            <w:rFonts w:ascii="Calibri" w:hAnsi="Calibri" w:cs="Calibri"/>
            <w:color w:val="008000"/>
            <w:sz w:val="26"/>
            <w:szCs w:val="26"/>
          </w:rPr>
          <w:t>Intent for an Activity:</w:t>
        </w:r>
      </w:ins>
    </w:p>
    <w:p w:rsidR="00B3020D" w:rsidRDefault="00B3020D" w:rsidP="00B3020D">
      <w:pPr>
        <w:pStyle w:val="NormalWeb"/>
        <w:shd w:val="clear" w:color="auto" w:fill="FFFFFF"/>
        <w:spacing w:before="0" w:beforeAutospacing="0" w:after="150" w:afterAutospacing="0"/>
        <w:jc w:val="both"/>
        <w:rPr>
          <w:ins w:id="345" w:author="Unknown"/>
          <w:rFonts w:ascii="Calibri" w:hAnsi="Calibri" w:cs="Calibri"/>
          <w:color w:val="555555"/>
          <w:sz w:val="26"/>
          <w:szCs w:val="26"/>
        </w:rPr>
      </w:pPr>
      <w:ins w:id="346" w:author="Unknown">
        <w:r>
          <w:rPr>
            <w:rFonts w:ascii="Calibri" w:hAnsi="Calibri" w:cs="Calibri"/>
            <w:color w:val="555555"/>
            <w:sz w:val="26"/>
            <w:szCs w:val="26"/>
          </w:rPr>
          <w:t>Every screen in Android application represents an activity. To start a new activity you need to pass an Intent object to startActivity() method. This Intent object helps to start a new activity and passing data to the second activity.</w:t>
        </w:r>
      </w:ins>
    </w:p>
    <w:p w:rsidR="00B3020D" w:rsidRDefault="00B3020D" w:rsidP="00B3020D">
      <w:pPr>
        <w:pStyle w:val="NormalWeb"/>
        <w:shd w:val="clear" w:color="auto" w:fill="FFFFFF"/>
        <w:spacing w:before="0" w:beforeAutospacing="0" w:after="150" w:afterAutospacing="0"/>
        <w:jc w:val="both"/>
        <w:rPr>
          <w:ins w:id="347" w:author="Unknown"/>
          <w:rFonts w:ascii="Calibri" w:hAnsi="Calibri" w:cs="Calibri"/>
          <w:color w:val="555555"/>
          <w:sz w:val="26"/>
          <w:szCs w:val="26"/>
        </w:rPr>
      </w:pPr>
      <w:ins w:id="348" w:author="Unknown">
        <w:r>
          <w:rPr>
            <w:rStyle w:val="Strong"/>
            <w:rFonts w:ascii="Calibri" w:hAnsi="Calibri" w:cs="Calibri"/>
            <w:color w:val="008000"/>
            <w:sz w:val="26"/>
            <w:szCs w:val="26"/>
          </w:rPr>
          <w:t>Intent for Services:</w:t>
        </w:r>
      </w:ins>
    </w:p>
    <w:p w:rsidR="00B3020D" w:rsidRDefault="00B3020D" w:rsidP="00B3020D">
      <w:pPr>
        <w:pStyle w:val="NormalWeb"/>
        <w:shd w:val="clear" w:color="auto" w:fill="FFFFFF"/>
        <w:spacing w:before="0" w:beforeAutospacing="0" w:after="150" w:afterAutospacing="0"/>
        <w:jc w:val="both"/>
        <w:rPr>
          <w:ins w:id="349" w:author="Unknown"/>
          <w:rFonts w:ascii="Calibri" w:hAnsi="Calibri" w:cs="Calibri"/>
          <w:color w:val="555555"/>
          <w:sz w:val="26"/>
          <w:szCs w:val="26"/>
        </w:rPr>
      </w:pPr>
      <w:ins w:id="350" w:author="Unknown">
        <w:r>
          <w:rPr>
            <w:rFonts w:ascii="Calibri" w:hAnsi="Calibri" w:cs="Calibri"/>
            <w:color w:val="555555"/>
            <w:sz w:val="26"/>
            <w:szCs w:val="26"/>
          </w:rPr>
          <w:t>Services work in background of an Android application and it does not require any user Interface. Intents could be used to start a Service that performs one-time task(for example: Downloading some file) or for starting a Service you need to pass Intent to startService() method.</w:t>
        </w:r>
      </w:ins>
    </w:p>
    <w:p w:rsidR="00B3020D" w:rsidRDefault="00B3020D" w:rsidP="00B3020D">
      <w:pPr>
        <w:pStyle w:val="NormalWeb"/>
        <w:shd w:val="clear" w:color="auto" w:fill="FFFFFF"/>
        <w:spacing w:before="0" w:beforeAutospacing="0" w:after="150" w:afterAutospacing="0"/>
        <w:jc w:val="both"/>
        <w:rPr>
          <w:ins w:id="351" w:author="Unknown"/>
          <w:rFonts w:ascii="Calibri" w:hAnsi="Calibri" w:cs="Calibri"/>
          <w:color w:val="555555"/>
          <w:sz w:val="26"/>
          <w:szCs w:val="26"/>
        </w:rPr>
      </w:pPr>
      <w:ins w:id="352" w:author="Unknown">
        <w:r>
          <w:rPr>
            <w:rStyle w:val="Strong"/>
            <w:rFonts w:ascii="Calibri" w:hAnsi="Calibri" w:cs="Calibri"/>
            <w:color w:val="008000"/>
            <w:sz w:val="26"/>
            <w:szCs w:val="26"/>
          </w:rPr>
          <w:t>Intent for Broadcast Receivers:</w:t>
        </w:r>
      </w:ins>
    </w:p>
    <w:p w:rsidR="00B3020D" w:rsidRDefault="00B3020D" w:rsidP="00B3020D">
      <w:pPr>
        <w:pStyle w:val="NormalWeb"/>
        <w:shd w:val="clear" w:color="auto" w:fill="FFFFFF"/>
        <w:spacing w:before="0" w:beforeAutospacing="0" w:after="150" w:afterAutospacing="0"/>
        <w:jc w:val="both"/>
        <w:rPr>
          <w:ins w:id="353" w:author="Unknown"/>
          <w:rFonts w:ascii="Calibri" w:hAnsi="Calibri" w:cs="Calibri"/>
          <w:color w:val="555555"/>
          <w:sz w:val="26"/>
          <w:szCs w:val="26"/>
        </w:rPr>
      </w:pPr>
      <w:ins w:id="354" w:author="Unknown">
        <w:r>
          <w:rPr>
            <w:rFonts w:ascii="Calibri" w:hAnsi="Calibri" w:cs="Calibri"/>
            <w:color w:val="555555"/>
            <w:sz w:val="26"/>
            <w:szCs w:val="26"/>
          </w:rPr>
          <w:t>There are various message that an app receives, these messages are called as Broadcast Receivers. (For example, a broadcast message could be initiated to intimate that the file downloading is completed and ready to use). Android system initiates some broadcast message on several events, such as System Reboot, Low Battery warning message etc.</w:t>
        </w:r>
      </w:ins>
    </w:p>
    <w:p w:rsidR="00B3020D" w:rsidRDefault="00B3020D" w:rsidP="00B3020D">
      <w:pPr>
        <w:spacing w:before="300" w:after="300"/>
        <w:rPr>
          <w:ins w:id="355" w:author="Unknown"/>
          <w:rFonts w:ascii="Times New Roman" w:hAnsi="Times New Roman" w:cs="Times New Roman"/>
          <w:sz w:val="24"/>
          <w:szCs w:val="24"/>
        </w:rPr>
      </w:pPr>
      <w:ins w:id="356" w:author="Unknown">
        <w:r>
          <w:pict>
            <v:rect id="_x0000_i1028" style="width:0;height:0" o:hralign="left" o:hrstd="t" o:hrnoshade="t" o:hr="t" fillcolor="#555" stroked="f"/>
          </w:pict>
        </w:r>
      </w:ins>
    </w:p>
    <w:p w:rsidR="00B3020D" w:rsidRDefault="00B3020D" w:rsidP="00B3020D">
      <w:pPr>
        <w:pStyle w:val="Heading4"/>
        <w:shd w:val="clear" w:color="auto" w:fill="F1F1F1"/>
        <w:spacing w:before="150" w:after="150"/>
        <w:jc w:val="both"/>
        <w:rPr>
          <w:ins w:id="357" w:author="Unknown"/>
          <w:rFonts w:ascii="Calibri" w:hAnsi="Calibri" w:cs="Calibri"/>
          <w:b w:val="0"/>
          <w:bCs w:val="0"/>
          <w:color w:val="339600"/>
          <w:sz w:val="27"/>
          <w:szCs w:val="27"/>
        </w:rPr>
      </w:pPr>
      <w:ins w:id="358" w:author="Unknown">
        <w:r>
          <w:rPr>
            <w:rStyle w:val="Strong"/>
            <w:rFonts w:ascii="Calibri" w:hAnsi="Calibri" w:cs="Calibri"/>
            <w:b/>
            <w:bCs/>
            <w:color w:val="339600"/>
            <w:sz w:val="27"/>
            <w:szCs w:val="27"/>
          </w:rPr>
          <w:lastRenderedPageBreak/>
          <w:t>Importance of using Intents in Android Applications:</w:t>
        </w:r>
      </w:ins>
    </w:p>
    <w:p w:rsidR="00B3020D" w:rsidRDefault="00B3020D" w:rsidP="00B3020D">
      <w:pPr>
        <w:pStyle w:val="NormalWeb"/>
        <w:shd w:val="clear" w:color="auto" w:fill="FFFFFF"/>
        <w:spacing w:before="0" w:beforeAutospacing="0" w:after="150" w:afterAutospacing="0"/>
        <w:jc w:val="both"/>
        <w:rPr>
          <w:ins w:id="359" w:author="Unknown"/>
          <w:rFonts w:ascii="Calibri" w:hAnsi="Calibri" w:cs="Calibri"/>
          <w:color w:val="555555"/>
          <w:sz w:val="26"/>
          <w:szCs w:val="26"/>
        </w:rPr>
      </w:pPr>
      <w:ins w:id="360" w:author="Unknown">
        <w:r>
          <w:rPr>
            <w:rFonts w:ascii="Calibri" w:hAnsi="Calibri" w:cs="Calibri"/>
            <w:color w:val="555555"/>
            <w:sz w:val="26"/>
            <w:szCs w:val="26"/>
          </w:rPr>
          <w:t>Whenever you need to navigate to another activity of your app or you need to send some information to next activity then we can always prefer to Intents for doing so.</w:t>
        </w:r>
      </w:ins>
    </w:p>
    <w:p w:rsidR="00B3020D" w:rsidRDefault="00B3020D" w:rsidP="00B3020D">
      <w:pPr>
        <w:pStyle w:val="NormalWeb"/>
        <w:shd w:val="clear" w:color="auto" w:fill="FFFFFF"/>
        <w:spacing w:before="0" w:beforeAutospacing="0" w:after="150" w:afterAutospacing="0"/>
        <w:jc w:val="both"/>
        <w:rPr>
          <w:ins w:id="361" w:author="Unknown"/>
          <w:rFonts w:ascii="Calibri" w:hAnsi="Calibri" w:cs="Calibri"/>
          <w:color w:val="555555"/>
          <w:sz w:val="26"/>
          <w:szCs w:val="26"/>
        </w:rPr>
      </w:pPr>
      <w:ins w:id="362" w:author="Unknown">
        <w:r>
          <w:rPr>
            <w:rFonts w:ascii="Calibri" w:hAnsi="Calibri" w:cs="Calibri"/>
            <w:color w:val="555555"/>
            <w:sz w:val="26"/>
            <w:szCs w:val="26"/>
          </w:rPr>
          <w:t>Intents are really easy to handle and it facilitates communication of components and activities of your application. Moreover you can communicate to another application and send some data to another application using Intents.</w:t>
        </w:r>
      </w:ins>
    </w:p>
    <w:p w:rsidR="00C0153D" w:rsidRDefault="00C0153D" w:rsidP="001B3AC0"/>
    <w:p w:rsidR="00B3020D" w:rsidRDefault="00B3020D" w:rsidP="00B3020D">
      <w:pPr>
        <w:pStyle w:val="Heading2"/>
        <w:rPr>
          <w:rFonts w:ascii="Arial" w:hAnsi="Arial" w:cs="Arial"/>
          <w:b w:val="0"/>
          <w:bCs w:val="0"/>
          <w:sz w:val="35"/>
          <w:szCs w:val="35"/>
        </w:rPr>
      </w:pPr>
      <w:r>
        <w:rPr>
          <w:rFonts w:ascii="Arial" w:hAnsi="Arial" w:cs="Arial"/>
          <w:b w:val="0"/>
          <w:bCs w:val="0"/>
          <w:sz w:val="35"/>
          <w:szCs w:val="35"/>
        </w:rPr>
        <w:t>Intent Filters</w:t>
      </w:r>
    </w:p>
    <w:p w:rsidR="00B3020D" w:rsidRDefault="00B3020D" w:rsidP="00B302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have seen how an Intent has been used to call an another activity. Android OS uses filters to pinpoint the set of Activities, Services, and Broadcast receivers that can handle the Intent with help of specified set of action, categories, data scheme associated with an Intent. You will use </w:t>
      </w:r>
      <w:r>
        <w:rPr>
          <w:rFonts w:ascii="Arial" w:hAnsi="Arial" w:cs="Arial"/>
          <w:b/>
          <w:bCs/>
          <w:color w:val="000000"/>
        </w:rPr>
        <w:t>&lt;intent-filter&gt;</w:t>
      </w:r>
      <w:r>
        <w:rPr>
          <w:rFonts w:ascii="Arial" w:hAnsi="Arial" w:cs="Arial"/>
          <w:color w:val="000000"/>
        </w:rPr>
        <w:t> element in the manifest file to list down actions, categories and data types associated with any activity, service, or broadcast receiver.</w:t>
      </w:r>
    </w:p>
    <w:p w:rsidR="00B3020D" w:rsidRDefault="00B3020D" w:rsidP="00B302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an example of a part of </w:t>
      </w:r>
      <w:r>
        <w:rPr>
          <w:rFonts w:ascii="Arial" w:hAnsi="Arial" w:cs="Arial"/>
          <w:b/>
          <w:bCs/>
          <w:color w:val="000000"/>
        </w:rPr>
        <w:t>AndroidManifest.xml</w:t>
      </w:r>
      <w:r>
        <w:rPr>
          <w:rFonts w:ascii="Arial" w:hAnsi="Arial" w:cs="Arial"/>
          <w:color w:val="000000"/>
        </w:rPr>
        <w:t> file to specify an activity </w:t>
      </w:r>
      <w:r>
        <w:rPr>
          <w:rFonts w:ascii="Arial" w:hAnsi="Arial" w:cs="Arial"/>
          <w:b/>
          <w:bCs/>
          <w:color w:val="000000"/>
        </w:rPr>
        <w:t>com.example.My Application.CustomActivity</w:t>
      </w:r>
      <w:r>
        <w:rPr>
          <w:rFonts w:ascii="Arial" w:hAnsi="Arial" w:cs="Arial"/>
          <w:color w:val="000000"/>
        </w:rPr>
        <w:t> which can be invoked by either of the two mentioned actions, one category, and one data −</w:t>
      </w:r>
    </w:p>
    <w:p w:rsidR="00B3020D" w:rsidRDefault="00B3020D" w:rsidP="00B302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rFonts w:eastAsiaTheme="majorEastAsia"/>
          <w:color w:val="000088"/>
          <w:sz w:val="23"/>
          <w:szCs w:val="23"/>
        </w:rPr>
        <w:t>&lt;activity</w:t>
      </w:r>
      <w:r>
        <w:rPr>
          <w:rStyle w:val="pln"/>
          <w:color w:val="000000"/>
          <w:sz w:val="23"/>
          <w:szCs w:val="23"/>
        </w:rPr>
        <w:t xml:space="preserve"> </w:t>
      </w:r>
      <w:r>
        <w:rPr>
          <w:rStyle w:val="atn"/>
          <w:color w:val="660066"/>
          <w:sz w:val="23"/>
          <w:szCs w:val="23"/>
        </w:rPr>
        <w:t>android:name</w:t>
      </w:r>
      <w:r>
        <w:rPr>
          <w:rStyle w:val="pun"/>
          <w:color w:val="666600"/>
          <w:sz w:val="23"/>
          <w:szCs w:val="23"/>
        </w:rPr>
        <w:t>=</w:t>
      </w:r>
      <w:r>
        <w:rPr>
          <w:rStyle w:val="atv"/>
          <w:color w:val="008800"/>
          <w:sz w:val="23"/>
          <w:szCs w:val="23"/>
        </w:rPr>
        <w:t>".CustomActivity"</w:t>
      </w:r>
    </w:p>
    <w:p w:rsidR="00B3020D" w:rsidRDefault="00B3020D" w:rsidP="00B302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android:label</w:t>
      </w:r>
      <w:r>
        <w:rPr>
          <w:rStyle w:val="pun"/>
          <w:color w:val="666600"/>
          <w:sz w:val="23"/>
          <w:szCs w:val="23"/>
        </w:rPr>
        <w:t>=</w:t>
      </w:r>
      <w:r>
        <w:rPr>
          <w:rStyle w:val="atv"/>
          <w:color w:val="008800"/>
          <w:sz w:val="23"/>
          <w:szCs w:val="23"/>
        </w:rPr>
        <w:t>"@string/app_name"</w:t>
      </w:r>
      <w:r>
        <w:rPr>
          <w:rStyle w:val="tag"/>
          <w:rFonts w:eastAsiaTheme="majorEastAsia"/>
          <w:color w:val="000088"/>
          <w:sz w:val="23"/>
          <w:szCs w:val="23"/>
        </w:rPr>
        <w:t>&gt;</w:t>
      </w:r>
    </w:p>
    <w:p w:rsidR="00B3020D" w:rsidRDefault="00B3020D" w:rsidP="00B302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B3020D" w:rsidRDefault="00B3020D" w:rsidP="00B302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rFonts w:eastAsiaTheme="majorEastAsia"/>
          <w:color w:val="000088"/>
          <w:sz w:val="23"/>
          <w:szCs w:val="23"/>
        </w:rPr>
        <w:t>&lt;intent-filter&gt;</w:t>
      </w:r>
    </w:p>
    <w:p w:rsidR="00B3020D" w:rsidRDefault="00B3020D" w:rsidP="00B302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rFonts w:eastAsiaTheme="majorEastAsia"/>
          <w:color w:val="000088"/>
          <w:sz w:val="23"/>
          <w:szCs w:val="23"/>
        </w:rPr>
        <w:t>&lt;action</w:t>
      </w:r>
      <w:r>
        <w:rPr>
          <w:rStyle w:val="pln"/>
          <w:color w:val="000000"/>
          <w:sz w:val="23"/>
          <w:szCs w:val="23"/>
        </w:rPr>
        <w:t xml:space="preserve"> </w:t>
      </w:r>
      <w:r>
        <w:rPr>
          <w:rStyle w:val="atn"/>
          <w:color w:val="660066"/>
          <w:sz w:val="23"/>
          <w:szCs w:val="23"/>
        </w:rPr>
        <w:t>android:name</w:t>
      </w:r>
      <w:r>
        <w:rPr>
          <w:rStyle w:val="pun"/>
          <w:color w:val="666600"/>
          <w:sz w:val="23"/>
          <w:szCs w:val="23"/>
        </w:rPr>
        <w:t>=</w:t>
      </w:r>
      <w:r>
        <w:rPr>
          <w:rStyle w:val="atv"/>
          <w:color w:val="008800"/>
          <w:sz w:val="23"/>
          <w:szCs w:val="23"/>
        </w:rPr>
        <w:t>"android.intent.action.VIEW"</w:t>
      </w:r>
      <w:r>
        <w:rPr>
          <w:rStyle w:val="pln"/>
          <w:color w:val="000000"/>
          <w:sz w:val="23"/>
          <w:szCs w:val="23"/>
        </w:rPr>
        <w:t xml:space="preserve"> </w:t>
      </w:r>
      <w:r>
        <w:rPr>
          <w:rStyle w:val="tag"/>
          <w:rFonts w:eastAsiaTheme="majorEastAsia"/>
          <w:color w:val="000088"/>
          <w:sz w:val="23"/>
          <w:szCs w:val="23"/>
        </w:rPr>
        <w:t>/&gt;</w:t>
      </w:r>
    </w:p>
    <w:p w:rsidR="00B3020D" w:rsidRDefault="00B3020D" w:rsidP="00B302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rFonts w:eastAsiaTheme="majorEastAsia"/>
          <w:color w:val="000088"/>
          <w:sz w:val="23"/>
          <w:szCs w:val="23"/>
        </w:rPr>
        <w:t>&lt;action</w:t>
      </w:r>
      <w:r>
        <w:rPr>
          <w:rStyle w:val="pln"/>
          <w:color w:val="000000"/>
          <w:sz w:val="23"/>
          <w:szCs w:val="23"/>
        </w:rPr>
        <w:t xml:space="preserve"> </w:t>
      </w:r>
      <w:r>
        <w:rPr>
          <w:rStyle w:val="atn"/>
          <w:color w:val="660066"/>
          <w:sz w:val="23"/>
          <w:szCs w:val="23"/>
        </w:rPr>
        <w:t>android:name</w:t>
      </w:r>
      <w:r>
        <w:rPr>
          <w:rStyle w:val="pun"/>
          <w:color w:val="666600"/>
          <w:sz w:val="23"/>
          <w:szCs w:val="23"/>
        </w:rPr>
        <w:t>=</w:t>
      </w:r>
      <w:r>
        <w:rPr>
          <w:rStyle w:val="atv"/>
          <w:color w:val="008800"/>
          <w:sz w:val="23"/>
          <w:szCs w:val="23"/>
        </w:rPr>
        <w:t>"com.example.My Application.LAUNCH"</w:t>
      </w:r>
      <w:r>
        <w:rPr>
          <w:rStyle w:val="pln"/>
          <w:color w:val="000000"/>
          <w:sz w:val="23"/>
          <w:szCs w:val="23"/>
        </w:rPr>
        <w:t xml:space="preserve"> </w:t>
      </w:r>
      <w:r>
        <w:rPr>
          <w:rStyle w:val="tag"/>
          <w:rFonts w:eastAsiaTheme="majorEastAsia"/>
          <w:color w:val="000088"/>
          <w:sz w:val="23"/>
          <w:szCs w:val="23"/>
        </w:rPr>
        <w:t>/&gt;</w:t>
      </w:r>
    </w:p>
    <w:p w:rsidR="00B3020D" w:rsidRDefault="00B3020D" w:rsidP="00B302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rFonts w:eastAsiaTheme="majorEastAsia"/>
          <w:color w:val="000088"/>
          <w:sz w:val="23"/>
          <w:szCs w:val="23"/>
        </w:rPr>
        <w:t>&lt;category</w:t>
      </w:r>
      <w:r>
        <w:rPr>
          <w:rStyle w:val="pln"/>
          <w:color w:val="000000"/>
          <w:sz w:val="23"/>
          <w:szCs w:val="23"/>
        </w:rPr>
        <w:t xml:space="preserve"> </w:t>
      </w:r>
      <w:r>
        <w:rPr>
          <w:rStyle w:val="atn"/>
          <w:color w:val="660066"/>
          <w:sz w:val="23"/>
          <w:szCs w:val="23"/>
        </w:rPr>
        <w:t>android:name</w:t>
      </w:r>
      <w:r>
        <w:rPr>
          <w:rStyle w:val="pun"/>
          <w:color w:val="666600"/>
          <w:sz w:val="23"/>
          <w:szCs w:val="23"/>
        </w:rPr>
        <w:t>=</w:t>
      </w:r>
      <w:r>
        <w:rPr>
          <w:rStyle w:val="atv"/>
          <w:color w:val="008800"/>
          <w:sz w:val="23"/>
          <w:szCs w:val="23"/>
        </w:rPr>
        <w:t>"android.intent.category.DEFAULT"</w:t>
      </w:r>
      <w:r>
        <w:rPr>
          <w:rStyle w:val="pln"/>
          <w:color w:val="000000"/>
          <w:sz w:val="23"/>
          <w:szCs w:val="23"/>
        </w:rPr>
        <w:t xml:space="preserve"> </w:t>
      </w:r>
      <w:r>
        <w:rPr>
          <w:rStyle w:val="tag"/>
          <w:rFonts w:eastAsiaTheme="majorEastAsia"/>
          <w:color w:val="000088"/>
          <w:sz w:val="23"/>
          <w:szCs w:val="23"/>
        </w:rPr>
        <w:t>/&gt;</w:t>
      </w:r>
    </w:p>
    <w:p w:rsidR="00B3020D" w:rsidRDefault="00B3020D" w:rsidP="00B302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rFonts w:eastAsiaTheme="majorEastAsia"/>
          <w:color w:val="000088"/>
          <w:sz w:val="23"/>
          <w:szCs w:val="23"/>
        </w:rPr>
        <w:t>&lt;data</w:t>
      </w:r>
      <w:r>
        <w:rPr>
          <w:rStyle w:val="pln"/>
          <w:color w:val="000000"/>
          <w:sz w:val="23"/>
          <w:szCs w:val="23"/>
        </w:rPr>
        <w:t xml:space="preserve"> </w:t>
      </w:r>
      <w:r>
        <w:rPr>
          <w:rStyle w:val="atn"/>
          <w:color w:val="660066"/>
          <w:sz w:val="23"/>
          <w:szCs w:val="23"/>
        </w:rPr>
        <w:t>android:scheme</w:t>
      </w:r>
      <w:r>
        <w:rPr>
          <w:rStyle w:val="pun"/>
          <w:color w:val="666600"/>
          <w:sz w:val="23"/>
          <w:szCs w:val="23"/>
        </w:rPr>
        <w:t>=</w:t>
      </w:r>
      <w:r>
        <w:rPr>
          <w:rStyle w:val="atv"/>
          <w:color w:val="008800"/>
          <w:sz w:val="23"/>
          <w:szCs w:val="23"/>
        </w:rPr>
        <w:t>"http"</w:t>
      </w:r>
      <w:r>
        <w:rPr>
          <w:rStyle w:val="pln"/>
          <w:color w:val="000000"/>
          <w:sz w:val="23"/>
          <w:szCs w:val="23"/>
        </w:rPr>
        <w:t xml:space="preserve"> </w:t>
      </w:r>
      <w:r>
        <w:rPr>
          <w:rStyle w:val="tag"/>
          <w:rFonts w:eastAsiaTheme="majorEastAsia"/>
          <w:color w:val="000088"/>
          <w:sz w:val="23"/>
          <w:szCs w:val="23"/>
        </w:rPr>
        <w:t>/&gt;</w:t>
      </w:r>
    </w:p>
    <w:p w:rsidR="00B3020D" w:rsidRDefault="00B3020D" w:rsidP="00B302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rFonts w:eastAsiaTheme="majorEastAsia"/>
          <w:color w:val="000088"/>
          <w:sz w:val="23"/>
          <w:szCs w:val="23"/>
        </w:rPr>
        <w:t>&lt;/intent-filter&gt;</w:t>
      </w:r>
    </w:p>
    <w:p w:rsidR="00B3020D" w:rsidRDefault="00B3020D" w:rsidP="00B302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B3020D" w:rsidRDefault="00B3020D" w:rsidP="00B3020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rFonts w:eastAsiaTheme="majorEastAsia"/>
          <w:color w:val="000088"/>
          <w:sz w:val="23"/>
          <w:szCs w:val="23"/>
        </w:rPr>
        <w:t>&lt;/activity&gt;</w:t>
      </w:r>
    </w:p>
    <w:p w:rsidR="00B3020D" w:rsidRDefault="00B3020D" w:rsidP="00B302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this activity is defined along with above mentioned filters, other activities will be able to invoke this activity using either the </w:t>
      </w:r>
      <w:r>
        <w:rPr>
          <w:rFonts w:ascii="Arial" w:hAnsi="Arial" w:cs="Arial"/>
          <w:b/>
          <w:bCs/>
          <w:color w:val="000000"/>
        </w:rPr>
        <w:t>android.intent.action.VIEW</w:t>
      </w:r>
      <w:r>
        <w:rPr>
          <w:rFonts w:ascii="Arial" w:hAnsi="Arial" w:cs="Arial"/>
          <w:color w:val="000000"/>
        </w:rPr>
        <w:t>, or using the </w:t>
      </w:r>
      <w:r>
        <w:rPr>
          <w:rFonts w:ascii="Arial" w:hAnsi="Arial" w:cs="Arial"/>
          <w:b/>
          <w:bCs/>
          <w:color w:val="000000"/>
        </w:rPr>
        <w:t>com.example.My Application.LAUNCH</w:t>
      </w:r>
      <w:r>
        <w:rPr>
          <w:rFonts w:ascii="Arial" w:hAnsi="Arial" w:cs="Arial"/>
          <w:color w:val="000000"/>
        </w:rPr>
        <w:t> action provided their category is </w:t>
      </w:r>
      <w:r>
        <w:rPr>
          <w:rFonts w:ascii="Arial" w:hAnsi="Arial" w:cs="Arial"/>
          <w:b/>
          <w:bCs/>
          <w:color w:val="000000"/>
        </w:rPr>
        <w:t>android.intent.category.DEFAULT</w:t>
      </w:r>
      <w:r>
        <w:rPr>
          <w:rFonts w:ascii="Arial" w:hAnsi="Arial" w:cs="Arial"/>
          <w:color w:val="000000"/>
        </w:rPr>
        <w:t>.</w:t>
      </w:r>
    </w:p>
    <w:p w:rsidR="00B3020D" w:rsidRDefault="00B3020D" w:rsidP="00B302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w:t>
      </w:r>
      <w:r>
        <w:rPr>
          <w:rFonts w:ascii="Arial" w:hAnsi="Arial" w:cs="Arial"/>
          <w:b/>
          <w:bCs/>
          <w:color w:val="000000"/>
        </w:rPr>
        <w:t>&lt;data&gt;</w:t>
      </w:r>
      <w:r>
        <w:rPr>
          <w:rFonts w:ascii="Arial" w:hAnsi="Arial" w:cs="Arial"/>
          <w:color w:val="000000"/>
        </w:rPr>
        <w:t> element specifies the data type expected by the activity to be called and for above example our custom activity expects the data to start with the "http://"</w:t>
      </w:r>
    </w:p>
    <w:p w:rsidR="00B3020D" w:rsidRDefault="00B3020D" w:rsidP="00B302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may be a situation that an intent can pass through the filters of more than one activity or service, the user may be asked which component to activate. An exception is raised if no target can be found.</w:t>
      </w:r>
    </w:p>
    <w:p w:rsidR="00B3020D" w:rsidRDefault="00B3020D" w:rsidP="00B302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following test Android checks before invoking an activity −</w:t>
      </w:r>
    </w:p>
    <w:p w:rsidR="00B3020D" w:rsidRDefault="00B3020D" w:rsidP="00B3020D">
      <w:pPr>
        <w:pStyle w:val="NormalWeb"/>
        <w:numPr>
          <w:ilvl w:val="0"/>
          <w:numId w:val="1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 filter &lt;intent-filter&gt; may list more than one action as shown above but this list cannot be empty; a filter must contain at least one &lt;action&gt; element, otherwise it will block all intents. If more than one actions are mentioned then Android tries to match one of the mentioned actions before invoking the activity.</w:t>
      </w:r>
    </w:p>
    <w:p w:rsidR="00B3020D" w:rsidRDefault="00B3020D" w:rsidP="00B3020D">
      <w:pPr>
        <w:pStyle w:val="NormalWeb"/>
        <w:numPr>
          <w:ilvl w:val="0"/>
          <w:numId w:val="1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 filter &lt;intent-filter&gt; may list zero, one or more than one categories. if there is no category mentioned then Android always pass this test but if more than one categories are mentioned then for an intent to pass the category test, every category in the Intent object must match a category in the filter.</w:t>
      </w:r>
    </w:p>
    <w:p w:rsidR="00B3020D" w:rsidRDefault="00B3020D" w:rsidP="00B3020D">
      <w:pPr>
        <w:pStyle w:val="NormalWeb"/>
        <w:numPr>
          <w:ilvl w:val="0"/>
          <w:numId w:val="1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Each &lt;data&gt; element can specify a URI and a data type (MIME media type). There are separate attributes like </w:t>
      </w:r>
      <w:r>
        <w:rPr>
          <w:rFonts w:ascii="Arial" w:hAnsi="Arial" w:cs="Arial"/>
          <w:b/>
          <w:bCs/>
          <w:color w:val="000000"/>
          <w:sz w:val="21"/>
          <w:szCs w:val="21"/>
        </w:rPr>
        <w:t>scheme, host, port</w:t>
      </w:r>
      <w:r>
        <w:rPr>
          <w:rFonts w:ascii="Arial" w:hAnsi="Arial" w:cs="Arial"/>
          <w:color w:val="000000"/>
          <w:sz w:val="21"/>
          <w:szCs w:val="21"/>
        </w:rPr>
        <w:t>, and </w:t>
      </w:r>
      <w:r>
        <w:rPr>
          <w:rFonts w:ascii="Arial" w:hAnsi="Arial" w:cs="Arial"/>
          <w:b/>
          <w:bCs/>
          <w:color w:val="000000"/>
          <w:sz w:val="21"/>
          <w:szCs w:val="21"/>
        </w:rPr>
        <w:t>path</w:t>
      </w:r>
      <w:r>
        <w:rPr>
          <w:rFonts w:ascii="Arial" w:hAnsi="Arial" w:cs="Arial"/>
          <w:color w:val="000000"/>
          <w:sz w:val="21"/>
          <w:szCs w:val="21"/>
        </w:rPr>
        <w:t> for each part of the URI. An Intent object that contains both a URI and a data type passes the data type part of the test only if its type matches a type listed in the filter.</w:t>
      </w:r>
    </w:p>
    <w:p w:rsidR="00B3020D" w:rsidRDefault="00B3020D" w:rsidP="001B3AC0"/>
    <w:p w:rsidR="00B3020D" w:rsidRPr="001B3AC0" w:rsidRDefault="00B3020D" w:rsidP="001B3AC0"/>
    <w:sectPr w:rsidR="00B3020D" w:rsidRPr="001B3AC0" w:rsidSect="00756035">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58E8" w:rsidRDefault="002158E8" w:rsidP="00666871">
      <w:pPr>
        <w:spacing w:line="240" w:lineRule="auto"/>
      </w:pPr>
      <w:r>
        <w:separator/>
      </w:r>
    </w:p>
  </w:endnote>
  <w:endnote w:type="continuationSeparator" w:id="0">
    <w:p w:rsidR="002158E8" w:rsidRDefault="002158E8" w:rsidP="0066687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T Serif">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ld Standard TT">
    <w:altName w:val="Times New Roman"/>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47126"/>
      <w:docPartObj>
        <w:docPartGallery w:val="Page Numbers (Bottom of Page)"/>
        <w:docPartUnique/>
      </w:docPartObj>
    </w:sdtPr>
    <w:sdtContent>
      <w:p w:rsidR="00D82C3D" w:rsidRDefault="0033115F">
        <w:pPr>
          <w:pStyle w:val="Footer"/>
        </w:pPr>
        <w:fldSimple w:instr=" PAGE   \* MERGEFORMAT ">
          <w:r w:rsidR="00B3020D">
            <w:rPr>
              <w:noProof/>
            </w:rPr>
            <w:t>22</w:t>
          </w:r>
        </w:fldSimple>
      </w:p>
    </w:sdtContent>
  </w:sdt>
  <w:p w:rsidR="00D82C3D" w:rsidRDefault="00D82C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58E8" w:rsidRDefault="002158E8" w:rsidP="00666871">
      <w:pPr>
        <w:spacing w:line="240" w:lineRule="auto"/>
      </w:pPr>
      <w:r>
        <w:separator/>
      </w:r>
    </w:p>
  </w:footnote>
  <w:footnote w:type="continuationSeparator" w:id="0">
    <w:p w:rsidR="002158E8" w:rsidRDefault="002158E8" w:rsidP="0066687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871" w:rsidRDefault="00666871">
    <w:pPr>
      <w:pStyle w:val="Header"/>
    </w:pPr>
    <w:r>
      <w:t>Paper code: BCA610</w:t>
    </w:r>
    <w:r>
      <w:tab/>
    </w:r>
    <w:r w:rsidRPr="00666871">
      <w:rPr>
        <w:rStyle w:val="Heading1Char"/>
      </w:rPr>
      <w:t xml:space="preserve">              </w:t>
    </w:r>
    <w:r w:rsidR="001B3AC0">
      <w:rPr>
        <w:rStyle w:val="Heading1Char"/>
      </w:rPr>
      <w:t xml:space="preserve">                         UNIT 2  </w:t>
    </w:r>
    <w:r>
      <w:rPr>
        <w:rStyle w:val="Heading1Char"/>
      </w:rPr>
      <w:t xml:space="preserve">          </w:t>
    </w:r>
    <w:r>
      <w:t xml:space="preserve">            Subject:  Android Programming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E2A90"/>
    <w:multiLevelType w:val="multilevel"/>
    <w:tmpl w:val="45CA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116560"/>
    <w:multiLevelType w:val="multilevel"/>
    <w:tmpl w:val="BC96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AF17F3"/>
    <w:multiLevelType w:val="multilevel"/>
    <w:tmpl w:val="0D80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217D63"/>
    <w:multiLevelType w:val="multilevel"/>
    <w:tmpl w:val="01B6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545E21"/>
    <w:multiLevelType w:val="multilevel"/>
    <w:tmpl w:val="CA60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47264E"/>
    <w:multiLevelType w:val="multilevel"/>
    <w:tmpl w:val="805E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A2160D"/>
    <w:multiLevelType w:val="multilevel"/>
    <w:tmpl w:val="5228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434B45"/>
    <w:multiLevelType w:val="multilevel"/>
    <w:tmpl w:val="AEF8E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9291EFE"/>
    <w:multiLevelType w:val="multilevel"/>
    <w:tmpl w:val="5374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A62D68"/>
    <w:multiLevelType w:val="multilevel"/>
    <w:tmpl w:val="3D56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8F24FF"/>
    <w:multiLevelType w:val="multilevel"/>
    <w:tmpl w:val="2374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386726"/>
    <w:multiLevelType w:val="multilevel"/>
    <w:tmpl w:val="D80E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3EF5825"/>
    <w:multiLevelType w:val="multilevel"/>
    <w:tmpl w:val="7722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F125D4"/>
    <w:multiLevelType w:val="multilevel"/>
    <w:tmpl w:val="EC8E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50363F"/>
    <w:multiLevelType w:val="multilevel"/>
    <w:tmpl w:val="8B34B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3"/>
  </w:num>
  <w:num w:numId="4">
    <w:abstractNumId w:val="5"/>
  </w:num>
  <w:num w:numId="5">
    <w:abstractNumId w:val="13"/>
  </w:num>
  <w:num w:numId="6">
    <w:abstractNumId w:val="14"/>
  </w:num>
  <w:num w:numId="7">
    <w:abstractNumId w:val="4"/>
  </w:num>
  <w:num w:numId="8">
    <w:abstractNumId w:val="9"/>
  </w:num>
  <w:num w:numId="9">
    <w:abstractNumId w:val="7"/>
  </w:num>
  <w:num w:numId="10">
    <w:abstractNumId w:val="8"/>
  </w:num>
  <w:num w:numId="11">
    <w:abstractNumId w:val="2"/>
  </w:num>
  <w:num w:numId="12">
    <w:abstractNumId w:val="10"/>
  </w:num>
  <w:num w:numId="13">
    <w:abstractNumId w:val="6"/>
  </w:num>
  <w:num w:numId="14">
    <w:abstractNumId w:val="12"/>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66871"/>
    <w:rsid w:val="001B3AC0"/>
    <w:rsid w:val="001B42AA"/>
    <w:rsid w:val="002158E8"/>
    <w:rsid w:val="0033115F"/>
    <w:rsid w:val="003C2F9A"/>
    <w:rsid w:val="00513497"/>
    <w:rsid w:val="00666871"/>
    <w:rsid w:val="006B7F05"/>
    <w:rsid w:val="00756035"/>
    <w:rsid w:val="009F5238"/>
    <w:rsid w:val="00B3020D"/>
    <w:rsid w:val="00C0153D"/>
    <w:rsid w:val="00C92F42"/>
    <w:rsid w:val="00D82C3D"/>
    <w:rsid w:val="00F270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AC0"/>
    <w:pPr>
      <w:spacing w:before="200" w:after="0" w:line="312" w:lineRule="auto"/>
      <w:ind w:left="-15" w:right="-15"/>
    </w:pPr>
    <w:rPr>
      <w:rFonts w:ascii="PT Serif" w:eastAsia="PT Serif" w:hAnsi="PT Serif" w:cs="PT Serif"/>
    </w:rPr>
  </w:style>
  <w:style w:type="paragraph" w:styleId="Heading1">
    <w:name w:val="heading 1"/>
    <w:basedOn w:val="Normal"/>
    <w:next w:val="Normal"/>
    <w:link w:val="Heading1Char"/>
    <w:uiPriority w:val="9"/>
    <w:qFormat/>
    <w:rsid w:val="0066687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5238"/>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C2F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3020D"/>
    <w:pPr>
      <w:keepNext/>
      <w:keepLines/>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0153D"/>
    <w:pPr>
      <w:keepNext/>
      <w:keepLines/>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6687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66871"/>
  </w:style>
  <w:style w:type="paragraph" w:styleId="Footer">
    <w:name w:val="footer"/>
    <w:basedOn w:val="Normal"/>
    <w:link w:val="FooterChar"/>
    <w:uiPriority w:val="99"/>
    <w:unhideWhenUsed/>
    <w:rsid w:val="00666871"/>
    <w:pPr>
      <w:tabs>
        <w:tab w:val="center" w:pos="4680"/>
        <w:tab w:val="right" w:pos="9360"/>
      </w:tabs>
      <w:spacing w:line="240" w:lineRule="auto"/>
    </w:pPr>
  </w:style>
  <w:style w:type="character" w:customStyle="1" w:styleId="FooterChar">
    <w:name w:val="Footer Char"/>
    <w:basedOn w:val="DefaultParagraphFont"/>
    <w:link w:val="Footer"/>
    <w:uiPriority w:val="99"/>
    <w:rsid w:val="00666871"/>
  </w:style>
  <w:style w:type="character" w:customStyle="1" w:styleId="Heading1Char">
    <w:name w:val="Heading 1 Char"/>
    <w:basedOn w:val="DefaultParagraphFont"/>
    <w:link w:val="Heading1"/>
    <w:uiPriority w:val="9"/>
    <w:rsid w:val="00666871"/>
    <w:rPr>
      <w:rFonts w:asciiTheme="majorHAnsi" w:eastAsiaTheme="majorEastAsia" w:hAnsiTheme="majorHAnsi" w:cstheme="majorBidi"/>
      <w:b/>
      <w:bCs/>
      <w:color w:val="365F91" w:themeColor="accent1" w:themeShade="BF"/>
      <w:sz w:val="28"/>
      <w:szCs w:val="28"/>
    </w:rPr>
  </w:style>
  <w:style w:type="paragraph" w:customStyle="1" w:styleId="normal0">
    <w:name w:val="normal"/>
    <w:rsid w:val="00666871"/>
    <w:pPr>
      <w:spacing w:before="200" w:after="0" w:line="312" w:lineRule="auto"/>
      <w:ind w:left="-15" w:right="-15"/>
    </w:pPr>
    <w:rPr>
      <w:rFonts w:ascii="PT Serif" w:eastAsia="PT Serif" w:hAnsi="PT Serif" w:cs="PT Serif"/>
    </w:rPr>
  </w:style>
  <w:style w:type="paragraph" w:styleId="NormalWeb">
    <w:name w:val="Normal (Web)"/>
    <w:basedOn w:val="Normal"/>
    <w:uiPriority w:val="99"/>
    <w:unhideWhenUsed/>
    <w:rsid w:val="006668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6871"/>
    <w:rPr>
      <w:color w:val="0000FF"/>
      <w:u w:val="single"/>
    </w:rPr>
  </w:style>
  <w:style w:type="character" w:customStyle="1" w:styleId="Heading3Char">
    <w:name w:val="Heading 3 Char"/>
    <w:basedOn w:val="DefaultParagraphFont"/>
    <w:link w:val="Heading3"/>
    <w:uiPriority w:val="9"/>
    <w:rsid w:val="003C2F9A"/>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C2F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F9A"/>
    <w:rPr>
      <w:rFonts w:ascii="Tahoma" w:hAnsi="Tahoma" w:cs="Tahoma"/>
      <w:sz w:val="16"/>
      <w:szCs w:val="16"/>
    </w:rPr>
  </w:style>
  <w:style w:type="character" w:customStyle="1" w:styleId="Heading2Char">
    <w:name w:val="Heading 2 Char"/>
    <w:basedOn w:val="DefaultParagraphFont"/>
    <w:link w:val="Heading2"/>
    <w:uiPriority w:val="9"/>
    <w:rsid w:val="009F523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F5238"/>
    <w:rPr>
      <w:b/>
      <w:bCs/>
    </w:rPr>
  </w:style>
  <w:style w:type="character" w:styleId="HTMLCode">
    <w:name w:val="HTML Code"/>
    <w:basedOn w:val="DefaultParagraphFont"/>
    <w:uiPriority w:val="99"/>
    <w:semiHidden/>
    <w:unhideWhenUsed/>
    <w:rsid w:val="009F5238"/>
    <w:rPr>
      <w:rFonts w:ascii="Courier New" w:eastAsia="Times New Roman" w:hAnsi="Courier New" w:cs="Courier New"/>
      <w:sz w:val="20"/>
      <w:szCs w:val="20"/>
    </w:rPr>
  </w:style>
  <w:style w:type="paragraph" w:customStyle="1" w:styleId="uiqtextpara">
    <w:name w:val="ui_qtext_para"/>
    <w:basedOn w:val="Normal"/>
    <w:rsid w:val="00C015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C0153D"/>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C01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53D"/>
    <w:rPr>
      <w:rFonts w:ascii="Courier New" w:eastAsia="Times New Roman" w:hAnsi="Courier New" w:cs="Courier New"/>
      <w:sz w:val="20"/>
      <w:szCs w:val="20"/>
    </w:rPr>
  </w:style>
  <w:style w:type="paragraph" w:styleId="Title">
    <w:name w:val="Title"/>
    <w:basedOn w:val="normal0"/>
    <w:next w:val="normal0"/>
    <w:link w:val="TitleChar"/>
    <w:rsid w:val="001B3AC0"/>
    <w:pPr>
      <w:spacing w:before="320" w:line="240" w:lineRule="auto"/>
    </w:pPr>
    <w:rPr>
      <w:rFonts w:ascii="Old Standard TT" w:eastAsia="Old Standard TT" w:hAnsi="Old Standard TT" w:cs="Old Standard TT"/>
      <w:b/>
      <w:color w:val="00A797"/>
      <w:sz w:val="72"/>
      <w:szCs w:val="72"/>
    </w:rPr>
  </w:style>
  <w:style w:type="character" w:customStyle="1" w:styleId="TitleChar">
    <w:name w:val="Title Char"/>
    <w:basedOn w:val="DefaultParagraphFont"/>
    <w:link w:val="Title"/>
    <w:rsid w:val="001B3AC0"/>
    <w:rPr>
      <w:rFonts w:ascii="Old Standard TT" w:eastAsia="Old Standard TT" w:hAnsi="Old Standard TT" w:cs="Old Standard TT"/>
      <w:b/>
      <w:color w:val="00A797"/>
      <w:sz w:val="72"/>
      <w:szCs w:val="72"/>
    </w:rPr>
  </w:style>
  <w:style w:type="character" w:customStyle="1" w:styleId="Heading4Char">
    <w:name w:val="Heading 4 Char"/>
    <w:basedOn w:val="DefaultParagraphFont"/>
    <w:link w:val="Heading4"/>
    <w:uiPriority w:val="9"/>
    <w:rsid w:val="00B3020D"/>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B3020D"/>
    <w:rPr>
      <w:color w:val="800080"/>
      <w:u w:val="single"/>
    </w:rPr>
  </w:style>
  <w:style w:type="character" w:customStyle="1" w:styleId="typ">
    <w:name w:val="typ"/>
    <w:basedOn w:val="DefaultParagraphFont"/>
    <w:rsid w:val="00B3020D"/>
  </w:style>
  <w:style w:type="character" w:customStyle="1" w:styleId="pln">
    <w:name w:val="pln"/>
    <w:basedOn w:val="DefaultParagraphFont"/>
    <w:rsid w:val="00B3020D"/>
  </w:style>
  <w:style w:type="character" w:customStyle="1" w:styleId="pun">
    <w:name w:val="pun"/>
    <w:basedOn w:val="DefaultParagraphFont"/>
    <w:rsid w:val="00B3020D"/>
  </w:style>
  <w:style w:type="character" w:customStyle="1" w:styleId="kwd">
    <w:name w:val="kwd"/>
    <w:basedOn w:val="DefaultParagraphFont"/>
    <w:rsid w:val="00B3020D"/>
  </w:style>
  <w:style w:type="paragraph" w:customStyle="1" w:styleId="toctitle">
    <w:name w:val="toc_title"/>
    <w:basedOn w:val="Normal"/>
    <w:rsid w:val="00B3020D"/>
    <w:pPr>
      <w:spacing w:before="100" w:beforeAutospacing="1" w:after="100" w:afterAutospacing="1" w:line="240" w:lineRule="auto"/>
      <w:ind w:left="0" w:right="0"/>
    </w:pPr>
    <w:rPr>
      <w:rFonts w:ascii="Times New Roman" w:eastAsia="Times New Roman" w:hAnsi="Times New Roman" w:cs="Times New Roman"/>
      <w:sz w:val="24"/>
      <w:szCs w:val="24"/>
    </w:rPr>
  </w:style>
  <w:style w:type="character" w:customStyle="1" w:styleId="toctoggle">
    <w:name w:val="toc_toggle"/>
    <w:basedOn w:val="DefaultParagraphFont"/>
    <w:rsid w:val="00B3020D"/>
  </w:style>
  <w:style w:type="character" w:customStyle="1" w:styleId="tocnumber">
    <w:name w:val="toc_number"/>
    <w:basedOn w:val="DefaultParagraphFont"/>
    <w:rsid w:val="00B3020D"/>
  </w:style>
  <w:style w:type="character" w:customStyle="1" w:styleId="str">
    <w:name w:val="str"/>
    <w:basedOn w:val="DefaultParagraphFont"/>
    <w:rsid w:val="00B3020D"/>
  </w:style>
  <w:style w:type="character" w:customStyle="1" w:styleId="tag">
    <w:name w:val="tag"/>
    <w:basedOn w:val="DefaultParagraphFont"/>
    <w:rsid w:val="00B3020D"/>
  </w:style>
  <w:style w:type="character" w:customStyle="1" w:styleId="atn">
    <w:name w:val="atn"/>
    <w:basedOn w:val="DefaultParagraphFont"/>
    <w:rsid w:val="00B3020D"/>
  </w:style>
  <w:style w:type="character" w:customStyle="1" w:styleId="atv">
    <w:name w:val="atv"/>
    <w:basedOn w:val="DefaultParagraphFont"/>
    <w:rsid w:val="00B3020D"/>
  </w:style>
  <w:style w:type="character" w:customStyle="1" w:styleId="lit">
    <w:name w:val="lit"/>
    <w:basedOn w:val="DefaultParagraphFont"/>
    <w:rsid w:val="00B3020D"/>
  </w:style>
  <w:style w:type="character" w:customStyle="1" w:styleId="com">
    <w:name w:val="com"/>
    <w:basedOn w:val="DefaultParagraphFont"/>
    <w:rsid w:val="00B3020D"/>
  </w:style>
</w:styles>
</file>

<file path=word/webSettings.xml><?xml version="1.0" encoding="utf-8"?>
<w:webSettings xmlns:r="http://schemas.openxmlformats.org/officeDocument/2006/relationships" xmlns:w="http://schemas.openxmlformats.org/wordprocessingml/2006/main">
  <w:divs>
    <w:div w:id="84571358">
      <w:bodyDiv w:val="1"/>
      <w:marLeft w:val="0"/>
      <w:marRight w:val="0"/>
      <w:marTop w:val="0"/>
      <w:marBottom w:val="0"/>
      <w:divBdr>
        <w:top w:val="none" w:sz="0" w:space="0" w:color="auto"/>
        <w:left w:val="none" w:sz="0" w:space="0" w:color="auto"/>
        <w:bottom w:val="none" w:sz="0" w:space="0" w:color="auto"/>
        <w:right w:val="none" w:sz="0" w:space="0" w:color="auto"/>
      </w:divBdr>
      <w:divsChild>
        <w:div w:id="1202088471">
          <w:marLeft w:val="0"/>
          <w:marRight w:val="0"/>
          <w:marTop w:val="0"/>
          <w:marBottom w:val="0"/>
          <w:divBdr>
            <w:top w:val="none" w:sz="0" w:space="0" w:color="auto"/>
            <w:left w:val="none" w:sz="0" w:space="0" w:color="auto"/>
            <w:bottom w:val="none" w:sz="0" w:space="0" w:color="auto"/>
            <w:right w:val="none" w:sz="0" w:space="0" w:color="auto"/>
          </w:divBdr>
        </w:div>
        <w:div w:id="356732316">
          <w:marLeft w:val="0"/>
          <w:marRight w:val="0"/>
          <w:marTop w:val="450"/>
          <w:marBottom w:val="0"/>
          <w:divBdr>
            <w:top w:val="none" w:sz="0" w:space="0" w:color="auto"/>
            <w:left w:val="none" w:sz="0" w:space="0" w:color="auto"/>
            <w:bottom w:val="none" w:sz="0" w:space="0" w:color="auto"/>
            <w:right w:val="none" w:sz="0" w:space="0" w:color="auto"/>
          </w:divBdr>
          <w:divsChild>
            <w:div w:id="553934389">
              <w:marLeft w:val="0"/>
              <w:marRight w:val="90"/>
              <w:marTop w:val="0"/>
              <w:marBottom w:val="0"/>
              <w:divBdr>
                <w:top w:val="none" w:sz="0" w:space="0" w:color="auto"/>
                <w:left w:val="none" w:sz="0" w:space="0" w:color="auto"/>
                <w:bottom w:val="none" w:sz="0" w:space="0" w:color="auto"/>
                <w:right w:val="none" w:sz="0" w:space="0" w:color="auto"/>
              </w:divBdr>
            </w:div>
            <w:div w:id="96608029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71383600">
      <w:bodyDiv w:val="1"/>
      <w:marLeft w:val="0"/>
      <w:marRight w:val="0"/>
      <w:marTop w:val="0"/>
      <w:marBottom w:val="0"/>
      <w:divBdr>
        <w:top w:val="none" w:sz="0" w:space="0" w:color="auto"/>
        <w:left w:val="none" w:sz="0" w:space="0" w:color="auto"/>
        <w:bottom w:val="none" w:sz="0" w:space="0" w:color="auto"/>
        <w:right w:val="none" w:sz="0" w:space="0" w:color="auto"/>
      </w:divBdr>
    </w:div>
    <w:div w:id="250087472">
      <w:bodyDiv w:val="1"/>
      <w:marLeft w:val="0"/>
      <w:marRight w:val="0"/>
      <w:marTop w:val="0"/>
      <w:marBottom w:val="0"/>
      <w:divBdr>
        <w:top w:val="none" w:sz="0" w:space="0" w:color="auto"/>
        <w:left w:val="none" w:sz="0" w:space="0" w:color="auto"/>
        <w:bottom w:val="none" w:sz="0" w:space="0" w:color="auto"/>
        <w:right w:val="none" w:sz="0" w:space="0" w:color="auto"/>
      </w:divBdr>
    </w:div>
    <w:div w:id="1144396765">
      <w:bodyDiv w:val="1"/>
      <w:marLeft w:val="0"/>
      <w:marRight w:val="0"/>
      <w:marTop w:val="0"/>
      <w:marBottom w:val="0"/>
      <w:divBdr>
        <w:top w:val="none" w:sz="0" w:space="0" w:color="auto"/>
        <w:left w:val="none" w:sz="0" w:space="0" w:color="auto"/>
        <w:bottom w:val="none" w:sz="0" w:space="0" w:color="auto"/>
        <w:right w:val="none" w:sz="0" w:space="0" w:color="auto"/>
      </w:divBdr>
    </w:div>
    <w:div w:id="1346588748">
      <w:bodyDiv w:val="1"/>
      <w:marLeft w:val="0"/>
      <w:marRight w:val="0"/>
      <w:marTop w:val="0"/>
      <w:marBottom w:val="0"/>
      <w:divBdr>
        <w:top w:val="none" w:sz="0" w:space="0" w:color="auto"/>
        <w:left w:val="none" w:sz="0" w:space="0" w:color="auto"/>
        <w:bottom w:val="none" w:sz="0" w:space="0" w:color="auto"/>
        <w:right w:val="none" w:sz="0" w:space="0" w:color="auto"/>
      </w:divBdr>
    </w:div>
    <w:div w:id="1449931731">
      <w:bodyDiv w:val="1"/>
      <w:marLeft w:val="0"/>
      <w:marRight w:val="0"/>
      <w:marTop w:val="0"/>
      <w:marBottom w:val="0"/>
      <w:divBdr>
        <w:top w:val="none" w:sz="0" w:space="0" w:color="auto"/>
        <w:left w:val="none" w:sz="0" w:space="0" w:color="auto"/>
        <w:bottom w:val="none" w:sz="0" w:space="0" w:color="auto"/>
        <w:right w:val="none" w:sz="0" w:space="0" w:color="auto"/>
      </w:divBdr>
      <w:divsChild>
        <w:div w:id="1763139135">
          <w:marLeft w:val="0"/>
          <w:marRight w:val="0"/>
          <w:marTop w:val="0"/>
          <w:marBottom w:val="225"/>
          <w:divBdr>
            <w:top w:val="none" w:sz="0" w:space="0" w:color="auto"/>
            <w:left w:val="none" w:sz="0" w:space="0" w:color="auto"/>
            <w:bottom w:val="none" w:sz="0" w:space="0" w:color="auto"/>
            <w:right w:val="none" w:sz="0" w:space="0" w:color="auto"/>
          </w:divBdr>
        </w:div>
      </w:divsChild>
    </w:div>
    <w:div w:id="1483080218">
      <w:bodyDiv w:val="1"/>
      <w:marLeft w:val="0"/>
      <w:marRight w:val="0"/>
      <w:marTop w:val="0"/>
      <w:marBottom w:val="0"/>
      <w:divBdr>
        <w:top w:val="none" w:sz="0" w:space="0" w:color="auto"/>
        <w:left w:val="none" w:sz="0" w:space="0" w:color="auto"/>
        <w:bottom w:val="none" w:sz="0" w:space="0" w:color="auto"/>
        <w:right w:val="none" w:sz="0" w:space="0" w:color="auto"/>
      </w:divBdr>
    </w:div>
    <w:div w:id="1484734434">
      <w:bodyDiv w:val="1"/>
      <w:marLeft w:val="0"/>
      <w:marRight w:val="0"/>
      <w:marTop w:val="0"/>
      <w:marBottom w:val="0"/>
      <w:divBdr>
        <w:top w:val="none" w:sz="0" w:space="0" w:color="auto"/>
        <w:left w:val="none" w:sz="0" w:space="0" w:color="auto"/>
        <w:bottom w:val="none" w:sz="0" w:space="0" w:color="auto"/>
        <w:right w:val="none" w:sz="0" w:space="0" w:color="auto"/>
      </w:divBdr>
      <w:divsChild>
        <w:div w:id="872812106">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1534076314">
      <w:bodyDiv w:val="1"/>
      <w:marLeft w:val="0"/>
      <w:marRight w:val="0"/>
      <w:marTop w:val="0"/>
      <w:marBottom w:val="0"/>
      <w:divBdr>
        <w:top w:val="none" w:sz="0" w:space="0" w:color="auto"/>
        <w:left w:val="none" w:sz="0" w:space="0" w:color="auto"/>
        <w:bottom w:val="none" w:sz="0" w:space="0" w:color="auto"/>
        <w:right w:val="none" w:sz="0" w:space="0" w:color="auto"/>
      </w:divBdr>
    </w:div>
    <w:div w:id="209558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bhiandroid.com/programming/intent-in-android"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media/image1.jpeg"/><Relationship Id="rId12" Type="http://schemas.openxmlformats.org/officeDocument/2006/relationships/hyperlink" Target="https://abhiandroid.com/java/" TargetMode="External"/><Relationship Id="rId17" Type="http://schemas.openxmlformats.org/officeDocument/2006/relationships/hyperlink" Target="https://abhiandroid.com/programming/intent-in-androi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bhiandroid.com/programming/intent-in-android"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bhiandroid.com/programming/intent-in-android/"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bhiandroid.com/programming/intent-in-android" TargetMode="External"/><Relationship Id="rId23" Type="http://schemas.openxmlformats.org/officeDocument/2006/relationships/footer" Target="footer1.xml"/><Relationship Id="rId10" Type="http://schemas.openxmlformats.org/officeDocument/2006/relationships/hyperlink" Target="https://abhiandroid.com/programming/intent-in-android/"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abhiandroid.com/programming/intent-in-android/" TargetMode="External"/><Relationship Id="rId14" Type="http://schemas.openxmlformats.org/officeDocument/2006/relationships/hyperlink" Target="https://abhiandroid.com/programming/intent-in-android"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22</Pages>
  <Words>3926</Words>
  <Characters>22381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Harendra</dc:creator>
  <cp:keywords/>
  <dc:description/>
  <cp:lastModifiedBy>Harendra</cp:lastModifiedBy>
  <cp:revision>5</cp:revision>
  <dcterms:created xsi:type="dcterms:W3CDTF">2020-04-01T16:29:00Z</dcterms:created>
  <dcterms:modified xsi:type="dcterms:W3CDTF">2020-04-02T08:25:00Z</dcterms:modified>
</cp:coreProperties>
</file>